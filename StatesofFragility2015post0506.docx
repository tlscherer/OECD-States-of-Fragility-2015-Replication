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13" w:rsidRPr="008A3157" w:rsidRDefault="00166419" w:rsidP="00D91413">
      <w:pPr>
        <w:spacing w:after="0" w:line="240" w:lineRule="auto"/>
        <w:jc w:val="center"/>
        <w:rPr>
          <w:rFonts w:ascii="Times New Roman" w:eastAsia="Times New Roman" w:hAnsi="Times New Roman" w:cs="Times New Roman"/>
          <w:b/>
          <w:color w:val="000000"/>
        </w:rPr>
      </w:pPr>
      <w:bookmarkStart w:id="0" w:name="_GoBack"/>
      <w:bookmarkEnd w:id="0"/>
      <w:r w:rsidRPr="008A3157">
        <w:rPr>
          <w:rFonts w:ascii="Times New Roman" w:eastAsia="Times New Roman" w:hAnsi="Times New Roman" w:cs="Times New Roman"/>
          <w:b/>
          <w:color w:val="000000"/>
        </w:rPr>
        <w:t>The OECD Fragility Clusters are, well, Fragile</w:t>
      </w:r>
    </w:p>
    <w:p w:rsidR="00D91413" w:rsidRPr="008A3157" w:rsidRDefault="00D91413" w:rsidP="00D91413">
      <w:pPr>
        <w:spacing w:after="0" w:line="240" w:lineRule="auto"/>
        <w:jc w:val="center"/>
        <w:rPr>
          <w:rFonts w:ascii="Times New Roman" w:eastAsia="Times New Roman" w:hAnsi="Times New Roman" w:cs="Times New Roman"/>
          <w:color w:val="000000"/>
        </w:rPr>
      </w:pPr>
    </w:p>
    <w:p w:rsidR="004940E9" w:rsidRPr="008A3157" w:rsidRDefault="00492E83" w:rsidP="00753ACD">
      <w:pPr>
        <w:rPr>
          <w:ins w:id="1" w:author="R D" w:date="2015-05-04T11:00:00Z"/>
          <w:rFonts w:ascii="Times New Roman" w:hAnsi="Times New Roman" w:cs="Times New Roman"/>
          <w:rPrChange w:id="2" w:author="R D" w:date="2015-05-04T11:19:00Z">
            <w:rPr>
              <w:ins w:id="3" w:author="R D" w:date="2015-05-04T11:00:00Z"/>
            </w:rPr>
          </w:rPrChange>
        </w:rPr>
      </w:pPr>
      <w:ins w:id="4" w:author="R D" w:date="2015-05-04T10:32:00Z">
        <w:r w:rsidRPr="008A3157">
          <w:rPr>
            <w:rFonts w:ascii="Times New Roman" w:hAnsi="Times New Roman" w:cs="Times New Roman"/>
          </w:rPr>
          <w:t>The OECD</w:t>
        </w:r>
      </w:ins>
      <w:ins w:id="5" w:author="R D" w:date="2015-05-04T10:33:00Z">
        <w:r w:rsidRPr="008A3157">
          <w:rPr>
            <w:rFonts w:ascii="Times New Roman" w:hAnsi="Times New Roman" w:cs="Times New Roman"/>
          </w:rPr>
          <w:t xml:space="preserve"> </w:t>
        </w:r>
      </w:ins>
      <w:ins w:id="6" w:author="R D" w:date="2015-05-04T10:48:00Z">
        <w:r w:rsidR="00753ACD" w:rsidRPr="008A3157">
          <w:rPr>
            <w:rFonts w:ascii="Times New Roman" w:hAnsi="Times New Roman" w:cs="Times New Roman"/>
          </w:rPr>
          <w:t xml:space="preserve">made an </w:t>
        </w:r>
      </w:ins>
      <w:ins w:id="7" w:author="R D" w:date="2015-05-04T11:19:00Z">
        <w:r w:rsidR="008A3157" w:rsidRPr="008A3157">
          <w:rPr>
            <w:rFonts w:ascii="Times New Roman" w:hAnsi="Times New Roman" w:cs="Times New Roman"/>
          </w:rPr>
          <w:t>important</w:t>
        </w:r>
      </w:ins>
      <w:ins w:id="8" w:author="R D" w:date="2015-05-04T10:48:00Z">
        <w:r w:rsidR="00753ACD" w:rsidRPr="008A3157">
          <w:rPr>
            <w:rFonts w:ascii="Times New Roman" w:hAnsi="Times New Roman" w:cs="Times New Roman"/>
          </w:rPr>
          <w:t xml:space="preserve"> decision </w:t>
        </w:r>
      </w:ins>
      <w:ins w:id="9" w:author="R D" w:date="2015-05-04T10:40:00Z">
        <w:r w:rsidRPr="008A3157">
          <w:rPr>
            <w:rFonts w:ascii="Times New Roman" w:hAnsi="Times New Roman" w:cs="Times New Roman"/>
          </w:rPr>
          <w:t xml:space="preserve">recently </w:t>
        </w:r>
      </w:ins>
      <w:ins w:id="10" w:author="R D" w:date="2015-05-04T10:49:00Z">
        <w:r w:rsidR="00753ACD" w:rsidRPr="008A3157">
          <w:rPr>
            <w:rFonts w:ascii="Times New Roman" w:hAnsi="Times New Roman" w:cs="Times New Roman"/>
          </w:rPr>
          <w:t>to</w:t>
        </w:r>
      </w:ins>
      <w:ins w:id="11" w:author="R D" w:date="2015-05-04T10:40:00Z">
        <w:r w:rsidRPr="008A3157">
          <w:rPr>
            <w:rFonts w:ascii="Times New Roman" w:hAnsi="Times New Roman" w:cs="Times New Roman"/>
          </w:rPr>
          <w:t xml:space="preserve"> disaggregat</w:t>
        </w:r>
      </w:ins>
      <w:ins w:id="12" w:author="R D" w:date="2015-05-04T10:49:00Z">
        <w:r w:rsidR="00753ACD" w:rsidRPr="008A3157">
          <w:rPr>
            <w:rFonts w:ascii="Times New Roman" w:hAnsi="Times New Roman" w:cs="Times New Roman"/>
          </w:rPr>
          <w:t>e</w:t>
        </w:r>
      </w:ins>
      <w:ins w:id="13" w:author="R D" w:date="2015-05-04T10:40:00Z">
        <w:r w:rsidRPr="008A3157">
          <w:rPr>
            <w:rFonts w:ascii="Times New Roman" w:hAnsi="Times New Roman" w:cs="Times New Roman"/>
          </w:rPr>
          <w:t xml:space="preserve"> their</w:t>
        </w:r>
      </w:ins>
      <w:ins w:id="14" w:author="R D" w:date="2015-05-04T10:35:00Z">
        <w:r w:rsidRPr="008A3157">
          <w:rPr>
            <w:rFonts w:ascii="Times New Roman" w:hAnsi="Times New Roman" w:cs="Times New Roman"/>
          </w:rPr>
          <w:t xml:space="preserve"> </w:t>
        </w:r>
      </w:ins>
      <w:ins w:id="15" w:author="R D" w:date="2015-05-04T10:46:00Z">
        <w:r w:rsidR="00753ACD" w:rsidRPr="008A3157">
          <w:rPr>
            <w:rFonts w:ascii="Times New Roman" w:hAnsi="Times New Roman" w:cs="Times New Roman"/>
          </w:rPr>
          <w:t xml:space="preserve">annual </w:t>
        </w:r>
      </w:ins>
      <w:ins w:id="16" w:author="R D" w:date="2015-05-04T10:37:00Z">
        <w:r w:rsidRPr="008A3157">
          <w:rPr>
            <w:rFonts w:ascii="Times New Roman" w:hAnsi="Times New Roman" w:cs="Times New Roman"/>
          </w:rPr>
          <w:t xml:space="preserve">“fragile” </w:t>
        </w:r>
      </w:ins>
      <w:ins w:id="17" w:author="R D" w:date="2015-05-04T10:40:00Z">
        <w:r w:rsidRPr="008A3157">
          <w:rPr>
            <w:rFonts w:ascii="Times New Roman" w:hAnsi="Times New Roman" w:cs="Times New Roman"/>
          </w:rPr>
          <w:t>designation for countries into</w:t>
        </w:r>
      </w:ins>
      <w:ins w:id="18" w:author="R D" w:date="2015-05-04T10:41:00Z">
        <w:r w:rsidRPr="008A3157">
          <w:rPr>
            <w:rFonts w:ascii="Times New Roman" w:hAnsi="Times New Roman" w:cs="Times New Roman"/>
          </w:rPr>
          <w:t xml:space="preserve"> five </w:t>
        </w:r>
      </w:ins>
      <w:ins w:id="19" w:author="R D" w:date="2015-05-04T10:46:00Z">
        <w:r w:rsidR="00753ACD" w:rsidRPr="008A3157">
          <w:rPr>
            <w:rFonts w:ascii="Times New Roman" w:hAnsi="Times New Roman" w:cs="Times New Roman"/>
          </w:rPr>
          <w:t xml:space="preserve">constituent </w:t>
        </w:r>
      </w:ins>
      <w:ins w:id="20" w:author="R D" w:date="2015-05-04T10:41:00Z">
        <w:r w:rsidRPr="008A3157">
          <w:rPr>
            <w:rFonts w:ascii="Times New Roman" w:hAnsi="Times New Roman" w:cs="Times New Roman"/>
          </w:rPr>
          <w:t xml:space="preserve">dimensions of fragility along Violence, Justice, Institutions, Economic Foundations, and </w:t>
        </w:r>
      </w:ins>
      <w:ins w:id="21" w:author="R D" w:date="2015-05-04T10:42:00Z">
        <w:r w:rsidR="00753ACD" w:rsidRPr="008A3157">
          <w:rPr>
            <w:rFonts w:ascii="Times New Roman" w:hAnsi="Times New Roman" w:cs="Times New Roman"/>
          </w:rPr>
          <w:t xml:space="preserve">long term </w:t>
        </w:r>
      </w:ins>
      <w:ins w:id="22" w:author="R D" w:date="2015-05-04T10:41:00Z">
        <w:r w:rsidRPr="008A3157">
          <w:rPr>
            <w:rFonts w:ascii="Times New Roman" w:hAnsi="Times New Roman" w:cs="Times New Roman"/>
          </w:rPr>
          <w:t xml:space="preserve">Resilience. </w:t>
        </w:r>
      </w:ins>
      <w:ins w:id="23" w:author="R D" w:date="2015-05-04T10:49:00Z">
        <w:r w:rsidR="00753ACD" w:rsidRPr="008A3157">
          <w:rPr>
            <w:rFonts w:ascii="Times New Roman" w:hAnsi="Times New Roman" w:cs="Times New Roman"/>
          </w:rPr>
          <w:t xml:space="preserve">On the one hand, it </w:t>
        </w:r>
      </w:ins>
      <w:ins w:id="24" w:author="R D" w:date="2015-05-04T10:50:00Z">
        <w:r w:rsidR="00753ACD" w:rsidRPr="008A3157">
          <w:rPr>
            <w:rFonts w:ascii="Times New Roman" w:hAnsi="Times New Roman" w:cs="Times New Roman"/>
            <w:rPrChange w:id="25" w:author="R D" w:date="2015-05-04T11:19:00Z">
              <w:rPr/>
            </w:rPrChange>
          </w:rPr>
          <w:fldChar w:fldCharType="begin"/>
        </w:r>
        <w:r w:rsidR="00753ACD" w:rsidRPr="008A3157">
          <w:rPr>
            <w:rFonts w:ascii="Times New Roman" w:hAnsi="Times New Roman" w:cs="Times New Roman"/>
          </w:rPr>
          <w:instrText xml:space="preserve"> HYPERLINK "http://www.ua.undp.org/content/undp/en/home/presscenter/articles/2015/03/27/undp-welcomes-new-oecd-report-on-fragility-.html" </w:instrText>
        </w:r>
        <w:r w:rsidR="00753ACD" w:rsidRPr="008A3157">
          <w:rPr>
            <w:rFonts w:ascii="Times New Roman" w:hAnsi="Times New Roman" w:cs="Times New Roman"/>
            <w:rPrChange w:id="26" w:author="R D" w:date="2015-05-04T11:19:00Z">
              <w:rPr>
                <w:rStyle w:val="Hyperlink"/>
                <w:rFonts w:ascii="Times New Roman" w:hAnsi="Times New Roman" w:cs="Times New Roman"/>
              </w:rPr>
            </w:rPrChange>
          </w:rPr>
          <w:fldChar w:fldCharType="separate"/>
        </w:r>
        <w:r w:rsidR="00753ACD" w:rsidRPr="008A3157">
          <w:rPr>
            <w:rStyle w:val="Hyperlink"/>
            <w:rFonts w:ascii="Times New Roman" w:hAnsi="Times New Roman" w:cs="Times New Roman"/>
          </w:rPr>
          <w:t>shows</w:t>
        </w:r>
        <w:r w:rsidR="00753ACD" w:rsidRPr="008A3157">
          <w:rPr>
            <w:rStyle w:val="Hyperlink"/>
            <w:rFonts w:ascii="Times New Roman" w:hAnsi="Times New Roman" w:cs="Times New Roman"/>
            <w:rPrChange w:id="27" w:author="R D" w:date="2015-05-04T11:19:00Z">
              <w:rPr>
                <w:rStyle w:val="Hyperlink"/>
                <w:rFonts w:ascii="Times New Roman" w:hAnsi="Times New Roman" w:cs="Times New Roman"/>
              </w:rPr>
            </w:rPrChange>
          </w:rPr>
          <w:fldChar w:fldCharType="end"/>
        </w:r>
        <w:r w:rsidR="00753ACD" w:rsidRPr="008A3157">
          <w:rPr>
            <w:rFonts w:ascii="Times New Roman" w:hAnsi="Times New Roman" w:cs="Times New Roman"/>
          </w:rPr>
          <w:t xml:space="preserve"> </w:t>
        </w:r>
        <w:r w:rsidR="00753ACD" w:rsidRPr="008A3157">
          <w:rPr>
            <w:rFonts w:ascii="Times New Roman" w:hAnsi="Times New Roman" w:cs="Times New Roman"/>
            <w:rPrChange w:id="28" w:author="R D" w:date="2015-05-04T11:19:00Z">
              <w:rPr/>
            </w:rPrChange>
          </w:rPr>
          <w:fldChar w:fldCharType="begin"/>
        </w:r>
        <w:r w:rsidR="00753ACD" w:rsidRPr="008A3157">
          <w:rPr>
            <w:rFonts w:ascii="Times New Roman" w:hAnsi="Times New Roman" w:cs="Times New Roman"/>
          </w:rPr>
          <w:instrText xml:space="preserve"> HYPERLINK "http://www.afdb.org/en/news-and-events/article/oecd-report-on-states-of-fragility-echoes-findings-of-afdb-high-level-panel-report-14145/" </w:instrText>
        </w:r>
        <w:r w:rsidR="00753ACD" w:rsidRPr="008A3157">
          <w:rPr>
            <w:rFonts w:ascii="Times New Roman" w:hAnsi="Times New Roman" w:cs="Times New Roman"/>
            <w:rPrChange w:id="29" w:author="R D" w:date="2015-05-04T11:19:00Z">
              <w:rPr>
                <w:rStyle w:val="Hyperlink"/>
                <w:rFonts w:ascii="Times New Roman" w:hAnsi="Times New Roman" w:cs="Times New Roman"/>
              </w:rPr>
            </w:rPrChange>
          </w:rPr>
          <w:fldChar w:fldCharType="separate"/>
        </w:r>
        <w:r w:rsidR="00753ACD" w:rsidRPr="008A3157">
          <w:rPr>
            <w:rStyle w:val="Hyperlink"/>
            <w:rFonts w:ascii="Times New Roman" w:hAnsi="Times New Roman" w:cs="Times New Roman"/>
          </w:rPr>
          <w:t>conceptual</w:t>
        </w:r>
        <w:r w:rsidR="00753ACD" w:rsidRPr="008A3157">
          <w:rPr>
            <w:rStyle w:val="Hyperlink"/>
            <w:rFonts w:ascii="Times New Roman" w:hAnsi="Times New Roman" w:cs="Times New Roman"/>
            <w:rPrChange w:id="30" w:author="R D" w:date="2015-05-04T11:19:00Z">
              <w:rPr>
                <w:rStyle w:val="Hyperlink"/>
                <w:rFonts w:ascii="Times New Roman" w:hAnsi="Times New Roman" w:cs="Times New Roman"/>
              </w:rPr>
            </w:rPrChange>
          </w:rPr>
          <w:fldChar w:fldCharType="end"/>
        </w:r>
        <w:r w:rsidR="00753ACD" w:rsidRPr="008A3157">
          <w:rPr>
            <w:rFonts w:ascii="Times New Roman" w:hAnsi="Times New Roman" w:cs="Times New Roman"/>
          </w:rPr>
          <w:t xml:space="preserve"> </w:t>
        </w:r>
        <w:r w:rsidR="00753ACD" w:rsidRPr="008A3157">
          <w:rPr>
            <w:rFonts w:ascii="Times New Roman" w:hAnsi="Times New Roman" w:cs="Times New Roman"/>
            <w:rPrChange w:id="31" w:author="R D" w:date="2015-05-04T11:19:00Z">
              <w:rPr/>
            </w:rPrChange>
          </w:rPr>
          <w:fldChar w:fldCharType="begin"/>
        </w:r>
        <w:r w:rsidR="00753ACD" w:rsidRPr="008A3157">
          <w:rPr>
            <w:rFonts w:ascii="Times New Roman" w:hAnsi="Times New Roman" w:cs="Times New Roman"/>
          </w:rPr>
          <w:instrText xml:space="preserve"> HYPERLINK "http://www.usip.org/events/states-of-fragility-post-2015-ambitions" </w:instrText>
        </w:r>
        <w:r w:rsidR="00753ACD" w:rsidRPr="008A3157">
          <w:rPr>
            <w:rFonts w:ascii="Times New Roman" w:hAnsi="Times New Roman" w:cs="Times New Roman"/>
            <w:rPrChange w:id="32" w:author="R D" w:date="2015-05-04T11:19:00Z">
              <w:rPr>
                <w:rStyle w:val="Hyperlink"/>
                <w:rFonts w:ascii="Times New Roman" w:hAnsi="Times New Roman" w:cs="Times New Roman"/>
              </w:rPr>
            </w:rPrChange>
          </w:rPr>
          <w:fldChar w:fldCharType="separate"/>
        </w:r>
        <w:r w:rsidR="00753ACD" w:rsidRPr="008A3157">
          <w:rPr>
            <w:rStyle w:val="Hyperlink"/>
            <w:rFonts w:ascii="Times New Roman" w:hAnsi="Times New Roman" w:cs="Times New Roman"/>
          </w:rPr>
          <w:t>progress</w:t>
        </w:r>
        <w:r w:rsidR="00753ACD" w:rsidRPr="008A3157">
          <w:rPr>
            <w:rStyle w:val="Hyperlink"/>
            <w:rFonts w:ascii="Times New Roman" w:hAnsi="Times New Roman" w:cs="Times New Roman"/>
            <w:rPrChange w:id="33" w:author="R D" w:date="2015-05-04T11:19:00Z">
              <w:rPr>
                <w:rStyle w:val="Hyperlink"/>
                <w:rFonts w:ascii="Times New Roman" w:hAnsi="Times New Roman" w:cs="Times New Roman"/>
              </w:rPr>
            </w:rPrChange>
          </w:rPr>
          <w:fldChar w:fldCharType="end"/>
        </w:r>
        <w:r w:rsidR="00753ACD" w:rsidRPr="008A3157">
          <w:rPr>
            <w:rFonts w:ascii="Times New Roman" w:hAnsi="Times New Roman" w:cs="Times New Roman"/>
            <w:rPrChange w:id="34" w:author="R D" w:date="2015-05-04T11:19:00Z">
              <w:rPr/>
            </w:rPrChange>
          </w:rPr>
          <w:t xml:space="preserve"> </w:t>
        </w:r>
      </w:ins>
      <w:ins w:id="35" w:author="R D" w:date="2015-05-04T10:52:00Z">
        <w:r w:rsidR="004940E9" w:rsidRPr="008A3157">
          <w:rPr>
            <w:rFonts w:ascii="Times New Roman" w:hAnsi="Times New Roman" w:cs="Times New Roman"/>
            <w:rPrChange w:id="36" w:author="R D" w:date="2015-05-04T11:19:00Z">
              <w:rPr/>
            </w:rPrChange>
          </w:rPr>
          <w:t xml:space="preserve">toward an understanding of what exactly fragility means and </w:t>
        </w:r>
      </w:ins>
      <w:ins w:id="37" w:author="R D" w:date="2015-05-04T10:53:00Z">
        <w:r w:rsidR="004940E9" w:rsidRPr="008A3157">
          <w:rPr>
            <w:rFonts w:ascii="Times New Roman" w:hAnsi="Times New Roman" w:cs="Times New Roman"/>
            <w:rPrChange w:id="38" w:author="R D" w:date="2015-05-04T11:19:00Z">
              <w:rPr/>
            </w:rPrChange>
          </w:rPr>
          <w:t>therefore what</w:t>
        </w:r>
      </w:ins>
      <w:ins w:id="39" w:author="R D" w:date="2015-05-04T10:52:00Z">
        <w:r w:rsidR="004940E9" w:rsidRPr="008A3157">
          <w:rPr>
            <w:rFonts w:ascii="Times New Roman" w:hAnsi="Times New Roman" w:cs="Times New Roman"/>
            <w:rPrChange w:id="40" w:author="R D" w:date="2015-05-04T11:19:00Z">
              <w:rPr/>
            </w:rPrChange>
          </w:rPr>
          <w:t xml:space="preserve"> states and the international community should focus on.</w:t>
        </w:r>
      </w:ins>
      <w:ins w:id="41" w:author="R D" w:date="2015-05-04T11:19:00Z">
        <w:r w:rsidR="008A3157" w:rsidRPr="008A3157">
          <w:rPr>
            <w:rFonts w:ascii="Times New Roman" w:hAnsi="Times New Roman" w:cs="Times New Roman"/>
            <w:rPrChange w:id="42" w:author="R D" w:date="2015-05-04T11:19:00Z">
              <w:rPr/>
            </w:rPrChange>
          </w:rPr>
          <w:t xml:space="preserve"> </w:t>
        </w:r>
        <w:r w:rsidR="008A3157" w:rsidRPr="008A3157">
          <w:rPr>
            <w:rFonts w:ascii="Times New Roman" w:hAnsi="Times New Roman" w:cs="Times New Roman"/>
          </w:rPr>
          <w:t xml:space="preserve">Now countries like Benin and Cambodia are seen as having very vulnerabilities requiring different international responses. </w:t>
        </w:r>
      </w:ins>
      <w:ins w:id="43" w:author="R D" w:date="2015-05-04T10:54:00Z">
        <w:r w:rsidR="004940E9" w:rsidRPr="008A3157">
          <w:rPr>
            <w:rFonts w:ascii="Times New Roman" w:hAnsi="Times New Roman" w:cs="Times New Roman"/>
            <w:rPrChange w:id="44" w:author="R D" w:date="2015-05-04T11:19:00Z">
              <w:rPr/>
            </w:rPrChange>
          </w:rPr>
          <w:t>On the other hand</w:t>
        </w:r>
      </w:ins>
      <w:ins w:id="45" w:author="R D" w:date="2015-05-04T10:55:00Z">
        <w:r w:rsidR="004940E9" w:rsidRPr="008A3157">
          <w:rPr>
            <w:rFonts w:ascii="Times New Roman" w:hAnsi="Times New Roman" w:cs="Times New Roman"/>
            <w:rPrChange w:id="46" w:author="R D" w:date="2015-05-04T11:19:00Z">
              <w:rPr/>
            </w:rPrChange>
          </w:rPr>
          <w:t xml:space="preserve">, </w:t>
        </w:r>
      </w:ins>
      <w:ins w:id="47" w:author="R D" w:date="2015-05-04T10:58:00Z">
        <w:r w:rsidR="004940E9" w:rsidRPr="008A3157">
          <w:rPr>
            <w:rFonts w:ascii="Times New Roman" w:hAnsi="Times New Roman" w:cs="Times New Roman"/>
            <w:rPrChange w:id="48" w:author="R D" w:date="2015-05-04T11:19:00Z">
              <w:rPr/>
            </w:rPrChange>
          </w:rPr>
          <w:t>its</w:t>
        </w:r>
      </w:ins>
      <w:ins w:id="49" w:author="R D" w:date="2015-05-04T10:55:00Z">
        <w:r w:rsidR="004940E9" w:rsidRPr="008A3157">
          <w:rPr>
            <w:rFonts w:ascii="Times New Roman" w:hAnsi="Times New Roman" w:cs="Times New Roman"/>
            <w:rPrChange w:id="50" w:author="R D" w:date="2015-05-04T11:19:00Z">
              <w:rPr/>
            </w:rPrChange>
          </w:rPr>
          <w:t xml:space="preserve"> presentation and execution reveals </w:t>
        </w:r>
      </w:ins>
      <w:ins w:id="51" w:author="R D" w:date="2015-05-04T10:56:00Z">
        <w:r w:rsidR="004940E9" w:rsidRPr="008A3157">
          <w:rPr>
            <w:rFonts w:ascii="Times New Roman" w:hAnsi="Times New Roman" w:cs="Times New Roman"/>
            <w:rPrChange w:id="52" w:author="R D" w:date="2015-05-04T11:19:00Z">
              <w:rPr/>
            </w:rPrChange>
          </w:rPr>
          <w:t xml:space="preserve">that there is still a </w:t>
        </w:r>
      </w:ins>
      <w:ins w:id="53" w:author="R D" w:date="2015-05-04T10:57:00Z">
        <w:r w:rsidR="004940E9" w:rsidRPr="008A3157">
          <w:rPr>
            <w:rFonts w:ascii="Times New Roman" w:hAnsi="Times New Roman" w:cs="Times New Roman"/>
            <w:rPrChange w:id="54" w:author="R D" w:date="2015-05-04T11:19:00Z">
              <w:rPr/>
            </w:rPrChange>
          </w:rPr>
          <w:t>lack methodological understanding of how to conceptualize and measure fragility. Despite</w:t>
        </w:r>
      </w:ins>
      <w:ins w:id="55" w:author="R D" w:date="2015-05-04T10:58:00Z">
        <w:r w:rsidR="004940E9" w:rsidRPr="008A3157">
          <w:rPr>
            <w:rFonts w:ascii="Times New Roman" w:hAnsi="Times New Roman" w:cs="Times New Roman"/>
            <w:rPrChange w:id="56" w:author="R D" w:date="2015-05-04T11:19:00Z">
              <w:rPr/>
            </w:rPrChange>
          </w:rPr>
          <w:t xml:space="preserve"> a lengthy </w:t>
        </w:r>
      </w:ins>
      <w:ins w:id="57" w:author="R D" w:date="2015-05-04T11:05:00Z">
        <w:r w:rsidR="00F40F4A" w:rsidRPr="008A3157">
          <w:rPr>
            <w:rFonts w:ascii="Times New Roman" w:hAnsi="Times New Roman" w:cs="Times New Roman"/>
            <w:rPrChange w:id="58" w:author="R D" w:date="2015-05-04T11:19:00Z">
              <w:rPr/>
            </w:rPrChange>
          </w:rPr>
          <w:t>good faith effort</w:t>
        </w:r>
      </w:ins>
      <w:ins w:id="59" w:author="R D" w:date="2015-05-04T10:59:00Z">
        <w:r w:rsidR="004940E9" w:rsidRPr="008A3157">
          <w:rPr>
            <w:rFonts w:ascii="Times New Roman" w:hAnsi="Times New Roman" w:cs="Times New Roman"/>
            <w:rPrChange w:id="60" w:author="R D" w:date="2015-05-04T11:19:00Z">
              <w:rPr/>
            </w:rPrChange>
          </w:rPr>
          <w:t xml:space="preserve"> to understand </w:t>
        </w:r>
      </w:ins>
      <w:ins w:id="61" w:author="R D" w:date="2015-05-04T11:04:00Z">
        <w:r w:rsidR="00F40F4A" w:rsidRPr="008A3157">
          <w:rPr>
            <w:rFonts w:ascii="Times New Roman" w:hAnsi="Times New Roman" w:cs="Times New Roman"/>
            <w:rPrChange w:id="62" w:author="R D" w:date="2015-05-04T11:19:00Z">
              <w:rPr/>
            </w:rPrChange>
          </w:rPr>
          <w:t>and reproduce their</w:t>
        </w:r>
      </w:ins>
      <w:ins w:id="63" w:author="R D" w:date="2015-05-04T11:00:00Z">
        <w:r w:rsidR="004940E9" w:rsidRPr="008A3157">
          <w:rPr>
            <w:rFonts w:ascii="Times New Roman" w:hAnsi="Times New Roman" w:cs="Times New Roman"/>
            <w:rPrChange w:id="64" w:author="R D" w:date="2015-05-04T11:19:00Z">
              <w:rPr/>
            </w:rPrChange>
          </w:rPr>
          <w:t xml:space="preserve"> results</w:t>
        </w:r>
        <w:r w:rsidR="00F40F4A" w:rsidRPr="008A3157">
          <w:rPr>
            <w:rFonts w:ascii="Times New Roman" w:hAnsi="Times New Roman" w:cs="Times New Roman"/>
            <w:rPrChange w:id="65" w:author="R D" w:date="2015-05-04T11:19:00Z">
              <w:rPr/>
            </w:rPrChange>
          </w:rPr>
          <w:t>, I</w:t>
        </w:r>
      </w:ins>
      <w:ins w:id="66" w:author="R D" w:date="2015-05-04T11:04:00Z">
        <w:r w:rsidR="00F40F4A" w:rsidRPr="008A3157">
          <w:rPr>
            <w:rFonts w:ascii="Times New Roman" w:hAnsi="Times New Roman" w:cs="Times New Roman"/>
            <w:rPrChange w:id="67" w:author="R D" w:date="2015-05-04T11:19:00Z">
              <w:rPr/>
            </w:rPrChange>
          </w:rPr>
          <w:t>’ve found their methodology</w:t>
        </w:r>
      </w:ins>
      <w:ins w:id="68" w:author="R D" w:date="2015-05-04T11:05:00Z">
        <w:r w:rsidR="00F40F4A" w:rsidRPr="008A3157">
          <w:rPr>
            <w:rFonts w:ascii="Times New Roman" w:hAnsi="Times New Roman" w:cs="Times New Roman"/>
            <w:rPrChange w:id="69" w:author="R D" w:date="2015-05-04T11:19:00Z">
              <w:rPr/>
            </w:rPrChange>
          </w:rPr>
          <w:t xml:space="preserve"> opaque and far short of standards of reproducibility in the social sciences.</w:t>
        </w:r>
      </w:ins>
    </w:p>
    <w:p w:rsidR="004940E9" w:rsidRPr="008A3157" w:rsidRDefault="008A3157" w:rsidP="00753ACD">
      <w:pPr>
        <w:rPr>
          <w:ins w:id="70" w:author="R D" w:date="2015-05-04T10:53:00Z"/>
          <w:rFonts w:ascii="Times New Roman" w:hAnsi="Times New Roman" w:cs="Times New Roman"/>
          <w:rPrChange w:id="71" w:author="R D" w:date="2015-05-04T11:19:00Z">
            <w:rPr>
              <w:ins w:id="72" w:author="R D" w:date="2015-05-04T10:53:00Z"/>
            </w:rPr>
          </w:rPrChange>
        </w:rPr>
      </w:pPr>
      <w:ins w:id="73" w:author="R D" w:date="2015-05-04T11:20:00Z">
        <w:r>
          <w:rPr>
            <w:rFonts w:ascii="Times New Roman" w:hAnsi="Times New Roman" w:cs="Times New Roman"/>
          </w:rPr>
          <w:t xml:space="preserve">The easiest way to </w:t>
        </w:r>
      </w:ins>
      <w:ins w:id="74" w:author="R D" w:date="2015-05-04T11:21:00Z">
        <w:r>
          <w:rPr>
            <w:rFonts w:ascii="Times New Roman" w:hAnsi="Times New Roman" w:cs="Times New Roman"/>
          </w:rPr>
          <w:t>grasp</w:t>
        </w:r>
      </w:ins>
      <w:ins w:id="75" w:author="R D" w:date="2015-05-04T11:20:00Z">
        <w:r>
          <w:rPr>
            <w:rFonts w:ascii="Times New Roman" w:hAnsi="Times New Roman" w:cs="Times New Roman"/>
          </w:rPr>
          <w:t xml:space="preserve"> the problem is to stare at the main product of the report, a</w:t>
        </w:r>
      </w:ins>
      <w:ins w:id="76" w:author="R D" w:date="2015-05-04T11:03:00Z">
        <w:r w:rsidR="00F40F4A" w:rsidRPr="008A3157">
          <w:rPr>
            <w:rFonts w:ascii="Times New Roman" w:hAnsi="Times New Roman" w:cs="Times New Roman"/>
            <w:rPrChange w:id="77" w:author="R D" w:date="2015-05-04T11:19:00Z">
              <w:rPr/>
            </w:rPrChange>
          </w:rPr>
          <w:t xml:space="preserve"> </w:t>
        </w:r>
      </w:ins>
      <w:ins w:id="78" w:author="R D" w:date="2015-05-04T11:02:00Z">
        <w:r w:rsidR="00F40F4A" w:rsidRPr="008A3157">
          <w:rPr>
            <w:rFonts w:ascii="Times New Roman" w:hAnsi="Times New Roman" w:cs="Times New Roman"/>
          </w:rPr>
          <w:t>five-dimensional Venn diagram</w:t>
        </w:r>
      </w:ins>
      <w:ins w:id="79" w:author="R D" w:date="2015-05-04T11:03:00Z">
        <w:r w:rsidR="00F40F4A" w:rsidRPr="008A3157">
          <w:rPr>
            <w:rFonts w:ascii="Times New Roman" w:hAnsi="Times New Roman" w:cs="Times New Roman"/>
          </w:rPr>
          <w:t xml:space="preserve"> </w:t>
        </w:r>
      </w:ins>
      <w:ins w:id="80" w:author="R D" w:date="2015-05-04T11:04:00Z">
        <w:r w:rsidR="00F40F4A" w:rsidRPr="008A3157">
          <w:rPr>
            <w:rFonts w:ascii="Times New Roman" w:hAnsi="Times New Roman" w:cs="Times New Roman"/>
          </w:rPr>
          <w:t xml:space="preserve">that I’ve started to call the </w:t>
        </w:r>
      </w:ins>
      <w:ins w:id="81" w:author="R D" w:date="2015-05-04T11:02:00Z">
        <w:r w:rsidR="00F40F4A" w:rsidRPr="008A3157">
          <w:rPr>
            <w:rFonts w:ascii="Times New Roman" w:hAnsi="Times New Roman" w:cs="Times New Roman"/>
          </w:rPr>
          <w:t>pentagram of fragility.</w:t>
        </w:r>
      </w:ins>
      <w:ins w:id="82" w:author="R D" w:date="2015-05-04T11:06:00Z">
        <w:r w:rsidR="00F40F4A" w:rsidRPr="008A3157">
          <w:rPr>
            <w:rFonts w:ascii="Times New Roman" w:hAnsi="Times New Roman" w:cs="Times New Roman"/>
          </w:rPr>
          <w:t xml:space="preserve"> </w:t>
        </w:r>
      </w:ins>
      <w:ins w:id="83" w:author="R D" w:date="2015-05-04T11:10:00Z">
        <w:r w:rsidR="00F40F4A" w:rsidRPr="008A3157">
          <w:rPr>
            <w:rFonts w:ascii="Times New Roman" w:hAnsi="Times New Roman" w:cs="Times New Roman"/>
          </w:rPr>
          <w:t>For each of the five dimensions, the OECD create</w:t>
        </w:r>
      </w:ins>
      <w:ins w:id="84" w:author="R D" w:date="2015-05-04T11:21:00Z">
        <w:r>
          <w:rPr>
            <w:rFonts w:ascii="Times New Roman" w:hAnsi="Times New Roman" w:cs="Times New Roman"/>
          </w:rPr>
          <w:t>d</w:t>
        </w:r>
      </w:ins>
      <w:ins w:id="85" w:author="R D" w:date="2015-05-04T11:10:00Z">
        <w:r w:rsidR="00F40F4A" w:rsidRPr="008A3157">
          <w:rPr>
            <w:rFonts w:ascii="Times New Roman" w:hAnsi="Times New Roman" w:cs="Times New Roman"/>
          </w:rPr>
          <w:t xml:space="preserve"> an index by taking the average of three inputs that are normalized to a scale of 0 to 100. So the Violence dimension is calculated by taking the average of a country’s scores on battle deaths, interpersonal injuries, and political instability. The 50 countries with the lowest averages are considered vulnerable in that cluster. The report and its Venn diagram focus on those countries that are vulnerable in more than one cluster.</w:t>
        </w:r>
      </w:ins>
    </w:p>
    <w:p w:rsidR="00492E83" w:rsidRPr="008A3157" w:rsidRDefault="004940E9">
      <w:pPr>
        <w:jc w:val="center"/>
        <w:rPr>
          <w:ins w:id="86" w:author="R D" w:date="2015-05-04T11:00:00Z"/>
          <w:rFonts w:ascii="Times New Roman" w:hAnsi="Times New Roman" w:cs="Times New Roman"/>
        </w:rPr>
        <w:pPrChange w:id="87" w:author="R D" w:date="2015-05-04T11:06:00Z">
          <w:pPr/>
        </w:pPrChange>
      </w:pPr>
      <w:moveToRangeStart w:id="88" w:author="R D" w:date="2015-05-04T11:01:00Z" w:name="move418500601"/>
      <w:moveTo w:id="89" w:author="R D" w:date="2015-05-04T11:01:00Z">
        <w:r w:rsidRPr="00BB623E">
          <w:rPr>
            <w:rFonts w:ascii="Times New Roman" w:hAnsi="Times New Roman" w:cs="Times New Roman"/>
            <w:noProof/>
          </w:rPr>
          <w:lastRenderedPageBreak/>
          <w:drawing>
            <wp:inline distT="0" distB="0" distL="0" distR="0" wp14:anchorId="2A0F661A" wp14:editId="2BCCBD67">
              <wp:extent cx="5332860" cy="57966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Venn.png"/>
                      <pic:cNvPicPr/>
                    </pic:nvPicPr>
                    <pic:blipFill>
                      <a:blip r:embed="rId6">
                        <a:extLst>
                          <a:ext uri="{28A0092B-C50C-407E-A947-70E740481C1C}">
                            <a14:useLocalDpi xmlns:a14="http://schemas.microsoft.com/office/drawing/2010/main" val="0"/>
                          </a:ext>
                        </a:extLst>
                      </a:blip>
                      <a:stretch>
                        <a:fillRect/>
                      </a:stretch>
                    </pic:blipFill>
                    <pic:spPr>
                      <a:xfrm>
                        <a:off x="0" y="0"/>
                        <a:ext cx="5338511" cy="5802778"/>
                      </a:xfrm>
                      <a:prstGeom prst="rect">
                        <a:avLst/>
                      </a:prstGeom>
                    </pic:spPr>
                  </pic:pic>
                </a:graphicData>
              </a:graphic>
            </wp:inline>
          </w:drawing>
        </w:r>
      </w:moveTo>
      <w:moveToRangeEnd w:id="88"/>
    </w:p>
    <w:p w:rsidR="004940E9" w:rsidRPr="008A3157" w:rsidRDefault="00800886" w:rsidP="00492E83">
      <w:pPr>
        <w:rPr>
          <w:ins w:id="90" w:author="R D" w:date="2015-05-04T11:17:00Z"/>
          <w:rFonts w:ascii="Times New Roman" w:hAnsi="Times New Roman" w:cs="Times New Roman"/>
        </w:rPr>
      </w:pPr>
      <w:ins w:id="91" w:author="R D" w:date="2015-05-04T11:22:00Z">
        <w:r>
          <w:rPr>
            <w:rFonts w:ascii="Times New Roman" w:hAnsi="Times New Roman" w:cs="Times New Roman"/>
          </w:rPr>
          <w:t>D</w:t>
        </w:r>
      </w:ins>
      <w:ins w:id="92" w:author="R D" w:date="2015-05-04T11:07:00Z">
        <w:r w:rsidR="00F40F4A" w:rsidRPr="008A3157">
          <w:rPr>
            <w:rFonts w:ascii="Times New Roman" w:hAnsi="Times New Roman" w:cs="Times New Roman"/>
          </w:rPr>
          <w:t>o</w:t>
        </w:r>
      </w:ins>
      <w:ins w:id="93" w:author="R D" w:date="2015-05-04T11:11:00Z">
        <w:r w:rsidR="00F40F4A" w:rsidRPr="008A3157">
          <w:rPr>
            <w:rFonts w:ascii="Times New Roman" w:hAnsi="Times New Roman" w:cs="Times New Roman"/>
          </w:rPr>
          <w:t xml:space="preserve"> </w:t>
        </w:r>
      </w:ins>
      <w:ins w:id="94" w:author="R D" w:date="2015-05-04T11:12:00Z">
        <w:r w:rsidR="00F40F4A" w:rsidRPr="008A3157">
          <w:rPr>
            <w:rFonts w:ascii="Times New Roman" w:hAnsi="Times New Roman" w:cs="Times New Roman"/>
          </w:rPr>
          <w:t xml:space="preserve">the clusters </w:t>
        </w:r>
      </w:ins>
      <w:ins w:id="95" w:author="R D" w:date="2015-05-04T11:07:00Z">
        <w:r w:rsidR="00F40F4A" w:rsidRPr="008A3157">
          <w:rPr>
            <w:rFonts w:ascii="Times New Roman" w:hAnsi="Times New Roman" w:cs="Times New Roman"/>
          </w:rPr>
          <w:t xml:space="preserve">make sense? </w:t>
        </w:r>
      </w:ins>
      <w:ins w:id="96" w:author="R D" w:date="2015-05-04T11:12:00Z">
        <w:r w:rsidR="008A3157" w:rsidRPr="008A3157">
          <w:rPr>
            <w:rFonts w:ascii="Times New Roman" w:hAnsi="Times New Roman" w:cs="Times New Roman"/>
          </w:rPr>
          <w:t xml:space="preserve">Take </w:t>
        </w:r>
      </w:ins>
      <w:ins w:id="97" w:author="R D" w:date="2015-05-04T11:07:00Z">
        <w:r w:rsidR="00F40F4A" w:rsidRPr="008A3157">
          <w:rPr>
            <w:rFonts w:ascii="Times New Roman" w:hAnsi="Times New Roman" w:cs="Times New Roman"/>
          </w:rPr>
          <w:t xml:space="preserve">Afghanistan </w:t>
        </w:r>
      </w:ins>
      <w:ins w:id="98" w:author="R D" w:date="2015-05-04T11:12:00Z">
        <w:r w:rsidR="008A3157" w:rsidRPr="008A3157">
          <w:rPr>
            <w:rFonts w:ascii="Times New Roman" w:hAnsi="Times New Roman" w:cs="Times New Roman"/>
          </w:rPr>
          <w:t xml:space="preserve">as an example, which </w:t>
        </w:r>
      </w:ins>
      <w:ins w:id="99" w:author="R D" w:date="2015-05-04T11:08:00Z">
        <w:r w:rsidR="00F40F4A" w:rsidRPr="008A3157">
          <w:rPr>
            <w:rFonts w:ascii="Times New Roman" w:hAnsi="Times New Roman" w:cs="Times New Roman"/>
          </w:rPr>
          <w:t>is</w:t>
        </w:r>
      </w:ins>
      <w:ins w:id="100" w:author="R D" w:date="2015-05-04T11:13:00Z">
        <w:r w:rsidR="008A3157" w:rsidRPr="008A3157">
          <w:rPr>
            <w:rFonts w:ascii="Times New Roman" w:hAnsi="Times New Roman" w:cs="Times New Roman"/>
          </w:rPr>
          <w:t xml:space="preserve"> listed as</w:t>
        </w:r>
      </w:ins>
      <w:ins w:id="101" w:author="R D" w:date="2015-05-04T11:07:00Z">
        <w:r w:rsidR="00F40F4A" w:rsidRPr="008A3157">
          <w:rPr>
            <w:rFonts w:ascii="Times New Roman" w:hAnsi="Times New Roman" w:cs="Times New Roman"/>
          </w:rPr>
          <w:t xml:space="preserve"> vulnerable in every cluster except Institutions. </w:t>
        </w:r>
      </w:ins>
      <w:ins w:id="102" w:author="R D" w:date="2015-05-04T11:13:00Z">
        <w:r w:rsidR="008A3157" w:rsidRPr="008A3157">
          <w:rPr>
            <w:rFonts w:ascii="Times New Roman" w:hAnsi="Times New Roman" w:cs="Times New Roman"/>
          </w:rPr>
          <w:t>How is that possibly? Afghanistan</w:t>
        </w:r>
      </w:ins>
      <w:ins w:id="103" w:author="R D" w:date="2015-05-04T11:07:00Z">
        <w:r w:rsidR="00F40F4A" w:rsidRPr="008A3157">
          <w:rPr>
            <w:rFonts w:ascii="Times New Roman" w:hAnsi="Times New Roman" w:cs="Times New Roman"/>
          </w:rPr>
          <w:t xml:space="preserve"> regularly ranks very low on corruption issues. General Allen identified corruption as “the existential threat to the long term viability of modern Afghanistan.” How then in the Institution calculation did Afghanistan avoid the bottom 50?</w:t>
        </w:r>
      </w:ins>
    </w:p>
    <w:p w:rsidR="00800886" w:rsidRPr="00D03F64" w:rsidRDefault="00800886" w:rsidP="00800886">
      <w:pPr>
        <w:rPr>
          <w:rFonts w:ascii="Times New Roman" w:hAnsi="Times New Roman" w:cs="Times New Roman"/>
        </w:rPr>
      </w:pPr>
      <w:moveToRangeStart w:id="104" w:author="R D" w:date="2015-05-04T11:22:00Z" w:name="move418501900"/>
      <w:moveTo w:id="105" w:author="R D" w:date="2015-05-04T11:22:00Z">
        <w:r w:rsidRPr="00D03F64">
          <w:rPr>
            <w:rFonts w:ascii="Times New Roman" w:hAnsi="Times New Roman" w:cs="Times New Roman"/>
          </w:rPr>
          <w:t xml:space="preserve">Unfortunately, it is impossible to say what went wrong since they do not follow any good replication practices that are making their way into </w:t>
        </w:r>
        <w:r w:rsidRPr="00D03F64">
          <w:fldChar w:fldCharType="begin"/>
        </w:r>
        <w:r w:rsidRPr="00D03F64">
          <w:rPr>
            <w:rFonts w:ascii="Times New Roman" w:hAnsi="Times New Roman" w:cs="Times New Roman"/>
          </w:rPr>
          <w:instrText xml:space="preserve"> HYPERLINK "http://journals.cambridge.org/action/displayIssue?jid=PSC&amp;volumeId=47&amp;seriesId=0&amp;issueId=01" </w:instrText>
        </w:r>
        <w:r w:rsidRPr="00D03F64">
          <w:fldChar w:fldCharType="separate"/>
        </w:r>
        <w:r w:rsidRPr="00D03F64">
          <w:rPr>
            <w:rStyle w:val="Hyperlink"/>
            <w:rFonts w:ascii="Times New Roman" w:hAnsi="Times New Roman" w:cs="Times New Roman"/>
          </w:rPr>
          <w:t>political science</w:t>
        </w:r>
        <w:r w:rsidRPr="00D03F64">
          <w:rPr>
            <w:rStyle w:val="Hyperlink"/>
            <w:rFonts w:ascii="Times New Roman" w:hAnsi="Times New Roman" w:cs="Times New Roman"/>
          </w:rPr>
          <w:fldChar w:fldCharType="end"/>
        </w:r>
        <w:r w:rsidRPr="00D03F64">
          <w:rPr>
            <w:rFonts w:ascii="Times New Roman" w:hAnsi="Times New Roman" w:cs="Times New Roman"/>
          </w:rPr>
          <w:t xml:space="preserve"> or highlighted in the </w:t>
        </w:r>
        <w:r w:rsidRPr="00D03F64">
          <w:fldChar w:fldCharType="begin"/>
        </w:r>
        <w:r w:rsidRPr="00D03F64">
          <w:rPr>
            <w:rFonts w:ascii="Times New Roman" w:hAnsi="Times New Roman" w:cs="Times New Roman"/>
          </w:rPr>
          <w:instrText xml:space="preserve"> HYPERLINK "http://www.oecd.org/std/42495745.pdf" </w:instrText>
        </w:r>
        <w:r w:rsidRPr="00D03F64">
          <w:fldChar w:fldCharType="separate"/>
        </w:r>
        <w:r w:rsidRPr="00D03F64">
          <w:rPr>
            <w:rStyle w:val="Hyperlink"/>
            <w:rFonts w:ascii="Times New Roman" w:hAnsi="Times New Roman" w:cs="Times New Roman"/>
          </w:rPr>
          <w:t>OECD handbook for constructing indicators</w:t>
        </w:r>
        <w:r w:rsidRPr="00D03F64">
          <w:rPr>
            <w:rStyle w:val="Hyperlink"/>
            <w:rFonts w:ascii="Times New Roman" w:hAnsi="Times New Roman" w:cs="Times New Roman"/>
          </w:rPr>
          <w:fldChar w:fldCharType="end"/>
        </w:r>
        <w:r w:rsidRPr="00D03F64">
          <w:rPr>
            <w:rFonts w:ascii="Times New Roman" w:hAnsi="Times New Roman" w:cs="Times New Roman"/>
          </w:rPr>
          <w:t xml:space="preserve">. </w:t>
        </w:r>
      </w:moveTo>
      <w:ins w:id="106" w:author="R D" w:date="2015-05-04T11:23:00Z">
        <w:r>
          <w:rPr>
            <w:rFonts w:ascii="Times New Roman" w:hAnsi="Times New Roman" w:cs="Times New Roman"/>
          </w:rPr>
          <w:t>M</w:t>
        </w:r>
        <w:r w:rsidRPr="00D03F64">
          <w:rPr>
            <w:rFonts w:ascii="Times New Roman" w:hAnsi="Times New Roman" w:cs="Times New Roman"/>
          </w:rPr>
          <w:t xml:space="preserve">y replication along with the datasets and R script I used are available on </w:t>
        </w:r>
        <w:proofErr w:type="spellStart"/>
        <w:r w:rsidRPr="00D03F64">
          <w:rPr>
            <w:rFonts w:ascii="Times New Roman" w:hAnsi="Times New Roman" w:cs="Times New Roman"/>
          </w:rPr>
          <w:t>Github</w:t>
        </w:r>
        <w:proofErr w:type="spellEnd"/>
        <w:r w:rsidRPr="00D03F64">
          <w:rPr>
            <w:rFonts w:ascii="Times New Roman" w:hAnsi="Times New Roman" w:cs="Times New Roman"/>
          </w:rPr>
          <w:t xml:space="preserve"> for anyone to replicate and engage with [LINK]. </w:t>
        </w:r>
        <w:r>
          <w:rPr>
            <w:rFonts w:ascii="Times New Roman" w:hAnsi="Times New Roman" w:cs="Times New Roman"/>
          </w:rPr>
          <w:t xml:space="preserve"> </w:t>
        </w:r>
      </w:ins>
      <w:moveTo w:id="107" w:author="R D" w:date="2015-05-04T11:22:00Z">
        <w:r w:rsidRPr="00D03F64">
          <w:rPr>
            <w:rFonts w:ascii="Times New Roman" w:hAnsi="Times New Roman" w:cs="Times New Roman"/>
          </w:rPr>
          <w:t xml:space="preserve">All I can say is that however I follow the recipe, what I make </w:t>
        </w:r>
        <w:r w:rsidRPr="00D03F64">
          <w:fldChar w:fldCharType="begin"/>
        </w:r>
        <w:r w:rsidRPr="00D03F64">
          <w:rPr>
            <w:rFonts w:ascii="Times New Roman" w:hAnsi="Times New Roman" w:cs="Times New Roman"/>
          </w:rPr>
          <w:instrText xml:space="preserve"> HYPERLINK "http://plowingthroughlife.blogspot.com/2013/12/expectation-vs-reality.html" \l ".VUb-biFVhBc" </w:instrText>
        </w:r>
        <w:r w:rsidRPr="00D03F64">
          <w:fldChar w:fldCharType="separate"/>
        </w:r>
        <w:r w:rsidRPr="00D03F64">
          <w:rPr>
            <w:rStyle w:val="Hyperlink"/>
            <w:rFonts w:ascii="Times New Roman" w:hAnsi="Times New Roman" w:cs="Times New Roman"/>
          </w:rPr>
          <w:t>doesn’t match the picture on the box</w:t>
        </w:r>
        <w:r w:rsidRPr="00D03F64">
          <w:rPr>
            <w:rStyle w:val="Hyperlink"/>
            <w:rFonts w:ascii="Times New Roman" w:hAnsi="Times New Roman" w:cs="Times New Roman"/>
          </w:rPr>
          <w:fldChar w:fldCharType="end"/>
        </w:r>
        <w:r w:rsidRPr="00D03F64">
          <w:rPr>
            <w:rFonts w:ascii="Times New Roman" w:hAnsi="Times New Roman" w:cs="Times New Roman"/>
          </w:rPr>
          <w:t>. [JOKE]</w:t>
        </w:r>
      </w:moveTo>
    </w:p>
    <w:moveToRangeEnd w:id="104"/>
    <w:p w:rsidR="008A3157" w:rsidRPr="008A3157" w:rsidRDefault="008A3157" w:rsidP="008A3157">
      <w:pPr>
        <w:rPr>
          <w:ins w:id="108" w:author="R D" w:date="2015-05-04T11:17:00Z"/>
          <w:rFonts w:ascii="Times New Roman" w:hAnsi="Times New Roman" w:cs="Times New Roman"/>
        </w:rPr>
      </w:pPr>
      <w:ins w:id="109" w:author="R D" w:date="2015-05-04T11:16:00Z">
        <w:r w:rsidRPr="008A3157">
          <w:rPr>
            <w:rFonts w:ascii="Times New Roman" w:hAnsi="Times New Roman" w:cs="Times New Roman"/>
          </w:rPr>
          <w:t xml:space="preserve">First, the methodology is vague in several places </w:t>
        </w:r>
      </w:ins>
      <w:ins w:id="110" w:author="R D" w:date="2015-05-04T11:17:00Z">
        <w:r w:rsidRPr="008A3157">
          <w:rPr>
            <w:rFonts w:ascii="Times New Roman" w:hAnsi="Times New Roman" w:cs="Times New Roman"/>
          </w:rPr>
          <w:t xml:space="preserve">such as how to handle missing data or whether to include territories and small island states. The report it used data from “2012 or most recent year” which </w:t>
        </w:r>
        <w:r w:rsidRPr="008A3157">
          <w:rPr>
            <w:rFonts w:ascii="Times New Roman" w:hAnsi="Times New Roman" w:cs="Times New Roman"/>
          </w:rPr>
          <w:lastRenderedPageBreak/>
          <w:t>could mean closest to 2012 without going over – standard Price-is-Right rules - but could allow for 2013 data when available. In each case I tried every interpretation with similar results</w:t>
        </w:r>
      </w:ins>
    </w:p>
    <w:p w:rsidR="008A3157" w:rsidRPr="008A3157" w:rsidRDefault="00800886" w:rsidP="008A3157">
      <w:pPr>
        <w:rPr>
          <w:ins w:id="111" w:author="R D" w:date="2015-05-04T11:14:00Z"/>
          <w:rFonts w:ascii="Times New Roman" w:hAnsi="Times New Roman" w:cs="Times New Roman"/>
        </w:rPr>
      </w:pPr>
      <w:ins w:id="112" w:author="R D" w:date="2015-05-04T11:23:00Z">
        <w:r>
          <w:rPr>
            <w:rFonts w:ascii="Times New Roman" w:hAnsi="Times New Roman" w:cs="Times New Roman"/>
          </w:rPr>
          <w:t xml:space="preserve">Second, </w:t>
        </w:r>
      </w:ins>
      <w:ins w:id="113" w:author="R D" w:date="2015-05-04T11:24:00Z">
        <w:r>
          <w:rPr>
            <w:rFonts w:ascii="Times New Roman" w:hAnsi="Times New Roman" w:cs="Times New Roman"/>
          </w:rPr>
          <w:t>the underlying data and codebook are not released with the report.</w:t>
        </w:r>
        <w:r w:rsidRPr="00800886">
          <w:rPr>
            <w:rFonts w:ascii="Times New Roman" w:hAnsi="Times New Roman" w:cs="Times New Roman"/>
          </w:rPr>
          <w:t xml:space="preserve"> </w:t>
        </w:r>
        <w:r w:rsidRPr="00D03F64">
          <w:rPr>
            <w:rFonts w:ascii="Times New Roman" w:hAnsi="Times New Roman" w:cs="Times New Roman"/>
          </w:rPr>
          <w:t>I pushed on, gathering, cleaning, and merging the datasets that the OECD used and then calculating the indices using the report’s methodology.</w:t>
        </w:r>
        <w:r>
          <w:rPr>
            <w:rFonts w:ascii="Times New Roman" w:hAnsi="Times New Roman" w:cs="Times New Roman"/>
          </w:rPr>
          <w:t xml:space="preserve"> </w:t>
        </w:r>
      </w:ins>
      <w:ins w:id="114" w:author="R D" w:date="2015-05-04T11:14:00Z">
        <w:r w:rsidR="008A3157" w:rsidRPr="008A3157">
          <w:rPr>
            <w:rFonts w:ascii="Times New Roman" w:hAnsi="Times New Roman" w:cs="Times New Roman"/>
          </w:rPr>
          <w:t xml:space="preserve">During my replication I almost gave up a few times, such as when I realized I would have to code </w:t>
        </w:r>
        <w:r w:rsidR="008A3157" w:rsidRPr="008A3157">
          <w:rPr>
            <w:rFonts w:ascii="Times New Roman" w:hAnsi="Times New Roman" w:cs="Times New Roman"/>
            <w:rPrChange w:id="115" w:author="R D" w:date="2015-05-04T11:19:00Z">
              <w:rPr/>
            </w:rPrChange>
          </w:rPr>
          <w:fldChar w:fldCharType="begin"/>
        </w:r>
        <w:r w:rsidR="008A3157" w:rsidRPr="008A3157">
          <w:rPr>
            <w:rFonts w:ascii="Times New Roman" w:hAnsi="Times New Roman" w:cs="Times New Roman"/>
          </w:rPr>
          <w:instrText xml:space="preserve"> HYPERLINK "http://www.dni.gov/files/" </w:instrText>
        </w:r>
        <w:r w:rsidR="008A3157" w:rsidRPr="008A3157">
          <w:rPr>
            <w:rFonts w:ascii="Times New Roman" w:hAnsi="Times New Roman" w:cs="Times New Roman"/>
            <w:rPrChange w:id="116" w:author="R D" w:date="2015-05-04T11:19:00Z">
              <w:rPr>
                <w:rStyle w:val="Hyperlink"/>
                <w:rFonts w:ascii="Times New Roman" w:hAnsi="Times New Roman" w:cs="Times New Roman"/>
              </w:rPr>
            </w:rPrChange>
          </w:rPr>
          <w:fldChar w:fldCharType="separate"/>
        </w:r>
        <w:r w:rsidR="008A3157" w:rsidRPr="008A3157">
          <w:rPr>
            <w:rStyle w:val="Hyperlink"/>
            <w:rFonts w:ascii="Times New Roman" w:hAnsi="Times New Roman" w:cs="Times New Roman"/>
          </w:rPr>
          <w:t>health-care capabilities from a map</w:t>
        </w:r>
        <w:r w:rsidR="008A3157" w:rsidRPr="008A3157">
          <w:rPr>
            <w:rStyle w:val="Hyperlink"/>
            <w:rFonts w:ascii="Times New Roman" w:hAnsi="Times New Roman" w:cs="Times New Roman"/>
            <w:rPrChange w:id="117" w:author="R D" w:date="2015-05-04T11:19:00Z">
              <w:rPr>
                <w:rStyle w:val="Hyperlink"/>
                <w:rFonts w:ascii="Times New Roman" w:hAnsi="Times New Roman" w:cs="Times New Roman"/>
              </w:rPr>
            </w:rPrChange>
          </w:rPr>
          <w:fldChar w:fldCharType="end"/>
        </w:r>
        <w:r w:rsidR="008A3157" w:rsidRPr="008A3157">
          <w:rPr>
            <w:rFonts w:ascii="Times New Roman" w:hAnsi="Times New Roman" w:cs="Times New Roman"/>
          </w:rPr>
          <w:t xml:space="preserve">, a depressing backwards paint-by-number. </w:t>
        </w:r>
      </w:ins>
    </w:p>
    <w:p w:rsidR="008A3157" w:rsidRPr="008A3157" w:rsidRDefault="008A3157" w:rsidP="008A3157">
      <w:pPr>
        <w:rPr>
          <w:rFonts w:ascii="Times New Roman" w:hAnsi="Times New Roman" w:cs="Times New Roman"/>
        </w:rPr>
      </w:pPr>
      <w:moveToRangeStart w:id="118" w:author="R D" w:date="2015-05-04T11:19:00Z" w:name="move418501285"/>
      <w:moveTo w:id="119" w:author="R D" w:date="2015-05-04T11:19:00Z">
        <w:r w:rsidRPr="008A3157">
          <w:rPr>
            <w:rFonts w:ascii="Times New Roman" w:hAnsi="Times New Roman" w:cs="Times New Roman"/>
          </w:rPr>
          <w:t xml:space="preserve">No matter how I interpret the OECD’s methodology, I find that over half of the Venn diagram is wrong. Only 30 of the 70 listed states are in the right spot. I made the edits found in one of my closer specifications on the Venn diagram below in a visualization reminiscent of </w:t>
        </w:r>
        <w:r w:rsidRPr="008A3157">
          <w:rPr>
            <w:rFonts w:ascii="Times New Roman" w:hAnsi="Times New Roman" w:cs="Times New Roman"/>
            <w:rPrChange w:id="120" w:author="R D" w:date="2015-05-04T11:19:00Z">
              <w:rPr/>
            </w:rPrChange>
          </w:rPr>
          <w:fldChar w:fldCharType="begin"/>
        </w:r>
        <w:r w:rsidRPr="008A3157">
          <w:rPr>
            <w:rFonts w:ascii="Times New Roman" w:hAnsi="Times New Roman" w:cs="Times New Roman"/>
          </w:rPr>
          <w:instrText xml:space="preserve"> HYPERLINK "http://www.newworldencyclopedia.org/entry/File:1939-1940-battle_of_france-plan-evolution.jpg" </w:instrText>
        </w:r>
        <w:r w:rsidRPr="008A3157">
          <w:rPr>
            <w:rFonts w:ascii="Times New Roman" w:hAnsi="Times New Roman" w:cs="Times New Roman"/>
            <w:rPrChange w:id="121"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plans to take Europe</w:t>
        </w:r>
        <w:r w:rsidRPr="008A3157">
          <w:rPr>
            <w:rStyle w:val="Hyperlink"/>
            <w:rFonts w:ascii="Times New Roman" w:hAnsi="Times New Roman" w:cs="Times New Roman"/>
            <w:rPrChange w:id="122"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or </w:t>
        </w:r>
        <w:r w:rsidRPr="008A3157">
          <w:rPr>
            <w:rFonts w:ascii="Times New Roman" w:hAnsi="Times New Roman" w:cs="Times New Roman"/>
            <w:rPrChange w:id="123" w:author="R D" w:date="2015-05-04T11:19:00Z">
              <w:rPr/>
            </w:rPrChange>
          </w:rPr>
          <w:fldChar w:fldCharType="begin"/>
        </w:r>
        <w:r w:rsidRPr="008A3157">
          <w:rPr>
            <w:rFonts w:ascii="Times New Roman" w:hAnsi="Times New Roman" w:cs="Times New Roman"/>
          </w:rPr>
          <w:instrText xml:space="preserve"> HYPERLINK "http://www.nytimes.com/2010/04/27/world/27powerpoint.html?_r=0" </w:instrText>
        </w:r>
        <w:r w:rsidRPr="008A3157">
          <w:rPr>
            <w:rFonts w:ascii="Times New Roman" w:hAnsi="Times New Roman" w:cs="Times New Roman"/>
            <w:rPrChange w:id="124"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a PowerPoint on COIN</w:t>
        </w:r>
        <w:r w:rsidRPr="008A3157">
          <w:rPr>
            <w:rStyle w:val="Hyperlink"/>
            <w:rFonts w:ascii="Times New Roman" w:hAnsi="Times New Roman" w:cs="Times New Roman"/>
            <w:rPrChange w:id="125"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w:t>
        </w:r>
        <w:del w:id="126" w:author="R D" w:date="2015-05-04T11:19:00Z">
          <w:r w:rsidRPr="008A3157" w:rsidDel="008A3157">
            <w:rPr>
              <w:rFonts w:ascii="Times New Roman" w:hAnsi="Times New Roman" w:cs="Times New Roman"/>
            </w:rPr>
            <w:delText xml:space="preserve"> </w:delText>
          </w:r>
        </w:del>
      </w:moveTo>
    </w:p>
    <w:p w:rsidR="008A3157" w:rsidRPr="008A3157" w:rsidRDefault="008A3157" w:rsidP="008A3157">
      <w:pPr>
        <w:rPr>
          <w:ins w:id="127" w:author="R D" w:date="2015-05-04T11:17:00Z"/>
          <w:rFonts w:ascii="Times New Roman" w:hAnsi="Times New Roman" w:cs="Times New Roman"/>
        </w:rPr>
      </w:pPr>
      <w:moveToRangeStart w:id="128" w:author="R D" w:date="2015-05-04T11:19:00Z" w:name="move418501686"/>
      <w:moveToRangeEnd w:id="118"/>
      <w:moveTo w:id="129" w:author="R D" w:date="2015-05-04T11:19:00Z">
        <w:r w:rsidRPr="00BB623E">
          <w:rPr>
            <w:rFonts w:ascii="Times New Roman" w:hAnsi="Times New Roman" w:cs="Times New Roman"/>
            <w:b/>
            <w:noProof/>
          </w:rPr>
          <w:drawing>
            <wp:inline distT="0" distB="0" distL="0" distR="0" wp14:anchorId="5169529F" wp14:editId="50938F5A">
              <wp:extent cx="5941263" cy="4810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Venn0502.png"/>
                      <pic:cNvPicPr/>
                    </pic:nvPicPr>
                    <pic:blipFill rotWithShape="1">
                      <a:blip r:embed="rId7">
                        <a:extLst>
                          <a:ext uri="{28A0092B-C50C-407E-A947-70E740481C1C}">
                            <a14:useLocalDpi xmlns:a14="http://schemas.microsoft.com/office/drawing/2010/main" val="0"/>
                          </a:ext>
                        </a:extLst>
                      </a:blip>
                      <a:srcRect b="25516"/>
                      <a:stretch/>
                    </pic:blipFill>
                    <pic:spPr bwMode="auto">
                      <a:xfrm>
                        <a:off x="0" y="0"/>
                        <a:ext cx="5943600" cy="4812017"/>
                      </a:xfrm>
                      <a:prstGeom prst="rect">
                        <a:avLst/>
                      </a:prstGeom>
                      <a:ln>
                        <a:noFill/>
                      </a:ln>
                      <a:extLst>
                        <a:ext uri="{53640926-AAD7-44D8-BBD7-CCE9431645EC}">
                          <a14:shadowObscured xmlns:a14="http://schemas.microsoft.com/office/drawing/2010/main"/>
                        </a:ext>
                      </a:extLst>
                    </pic:spPr>
                  </pic:pic>
                </a:graphicData>
              </a:graphic>
            </wp:inline>
          </w:drawing>
        </w:r>
      </w:moveTo>
      <w:moveToRangeEnd w:id="128"/>
    </w:p>
    <w:p w:rsidR="008A3157" w:rsidRPr="008A3157" w:rsidRDefault="008A3157" w:rsidP="008A3157">
      <w:pPr>
        <w:rPr>
          <w:ins w:id="130" w:author="R D" w:date="2015-05-04T11:14:00Z"/>
          <w:rFonts w:ascii="Times New Roman" w:hAnsi="Times New Roman" w:cs="Times New Roman"/>
        </w:rPr>
      </w:pPr>
      <w:ins w:id="131" w:author="R D" w:date="2015-05-04T11:14:00Z">
        <w:r w:rsidRPr="008A3157">
          <w:rPr>
            <w:rFonts w:ascii="Times New Roman" w:hAnsi="Times New Roman" w:cs="Times New Roman"/>
          </w:rPr>
          <w:t>These errors are not minor; some rankings make small hops across the fragility threshold, but other changes are relatively huge. North Korea, which has been on the one-dimensional Fragile State Index every year since 2008 but does not appear on the OECD’s Venn diagram, is ranked as the worst country for Institutions and Resilience in my replication. North Korea is missing some data, but the Philippines is missing no data and similarly did not make the OECD diagram. It ranks 19</w:t>
        </w:r>
        <w:r w:rsidRPr="008A3157">
          <w:rPr>
            <w:rFonts w:ascii="Times New Roman" w:hAnsi="Times New Roman" w:cs="Times New Roman"/>
            <w:vertAlign w:val="superscript"/>
          </w:rPr>
          <w:t>th</w:t>
        </w:r>
        <w:r w:rsidRPr="008A3157">
          <w:rPr>
            <w:rFonts w:ascii="Times New Roman" w:hAnsi="Times New Roman" w:cs="Times New Roman"/>
          </w:rPr>
          <w:t xml:space="preserve"> from last in Violence and 15</w:t>
        </w:r>
        <w:r w:rsidRPr="008A3157">
          <w:rPr>
            <w:rFonts w:ascii="Times New Roman" w:hAnsi="Times New Roman" w:cs="Times New Roman"/>
            <w:vertAlign w:val="superscript"/>
          </w:rPr>
          <w:t>th</w:t>
        </w:r>
        <w:r w:rsidRPr="008A3157">
          <w:rPr>
            <w:rFonts w:ascii="Times New Roman" w:hAnsi="Times New Roman" w:cs="Times New Roman"/>
          </w:rPr>
          <w:t xml:space="preserve"> from last for Resilience.  On the other end of the spectrum, I drop Lesotho from the diagram as it ranks as 124</w:t>
        </w:r>
        <w:r w:rsidRPr="008A3157">
          <w:rPr>
            <w:rFonts w:ascii="Times New Roman" w:hAnsi="Times New Roman" w:cs="Times New Roman"/>
            <w:vertAlign w:val="superscript"/>
          </w:rPr>
          <w:t>th</w:t>
        </w:r>
        <w:r w:rsidRPr="008A3157">
          <w:rPr>
            <w:rFonts w:ascii="Times New Roman" w:hAnsi="Times New Roman" w:cs="Times New Roman"/>
          </w:rPr>
          <w:t xml:space="preserve"> from the bottom for Violence, far from the bottom 50 cutoff.</w:t>
        </w:r>
      </w:ins>
    </w:p>
    <w:p w:rsidR="005B22E1" w:rsidRPr="008A3157" w:rsidDel="00800886" w:rsidRDefault="00D30A5B" w:rsidP="005B22E1">
      <w:pPr>
        <w:rPr>
          <w:rFonts w:ascii="Times New Roman" w:hAnsi="Times New Roman" w:cs="Times New Roman"/>
        </w:rPr>
      </w:pPr>
      <w:moveFromRangeStart w:id="132" w:author="R D" w:date="2015-05-04T11:25:00Z" w:name="move418502030"/>
      <w:moveFrom w:id="133" w:author="R D" w:date="2015-05-04T11:25:00Z">
        <w:r w:rsidRPr="008A3157" w:rsidDel="00800886">
          <w:rPr>
            <w:rFonts w:ascii="Times New Roman" w:hAnsi="Times New Roman" w:cs="Times New Roman"/>
          </w:rPr>
          <w:lastRenderedPageBreak/>
          <w:t xml:space="preserve">In their recent report </w:t>
        </w:r>
        <w:r w:rsidR="00800886" w:rsidRPr="008A3157" w:rsidDel="00800886">
          <w:rPr>
            <w:rFonts w:ascii="Times New Roman" w:hAnsi="Times New Roman" w:cs="Times New Roman"/>
            <w:rPrChange w:id="134" w:author="R D" w:date="2015-05-04T11:19:00Z">
              <w:rPr/>
            </w:rPrChange>
          </w:rPr>
          <w:fldChar w:fldCharType="begin"/>
        </w:r>
        <w:r w:rsidR="00800886" w:rsidRPr="008A3157" w:rsidDel="00800886">
          <w:rPr>
            <w:rFonts w:ascii="Times New Roman" w:hAnsi="Times New Roman" w:cs="Times New Roman"/>
            <w:rPrChange w:id="135" w:author="R D" w:date="2015-05-04T11:19:00Z">
              <w:rPr/>
            </w:rPrChange>
          </w:rPr>
          <w:instrText xml:space="preserve"> HYPERLINK "http://www.oecd-ilibrary.org/development/states-of-fragility-2015_9789264227699-en" </w:instrText>
        </w:r>
        <w:r w:rsidR="00800886" w:rsidRPr="008A3157" w:rsidDel="00800886">
          <w:rPr>
            <w:rFonts w:ascii="Times New Roman" w:hAnsi="Times New Roman" w:cs="Times New Roman"/>
            <w:rPrChange w:id="136" w:author="R D" w:date="2015-05-04T11:19:00Z">
              <w:rPr>
                <w:rStyle w:val="Hyperlink"/>
                <w:rFonts w:ascii="Times New Roman" w:hAnsi="Times New Roman" w:cs="Times New Roman"/>
              </w:rPr>
            </w:rPrChange>
          </w:rPr>
          <w:fldChar w:fldCharType="separate"/>
        </w:r>
        <w:r w:rsidRPr="008A3157" w:rsidDel="00800886">
          <w:rPr>
            <w:rStyle w:val="Hyperlink"/>
            <w:rFonts w:ascii="Times New Roman" w:hAnsi="Times New Roman" w:cs="Times New Roman"/>
          </w:rPr>
          <w:t>States of Fragility 2015</w:t>
        </w:r>
        <w:r w:rsidR="00800886" w:rsidRPr="008A3157" w:rsidDel="00800886">
          <w:rPr>
            <w:rStyle w:val="Hyperlink"/>
            <w:rFonts w:ascii="Times New Roman" w:hAnsi="Times New Roman" w:cs="Times New Roman"/>
            <w:rPrChange w:id="137" w:author="R D" w:date="2015-05-04T11:19:00Z">
              <w:rPr>
                <w:rStyle w:val="Hyperlink"/>
                <w:rFonts w:ascii="Times New Roman" w:hAnsi="Times New Roman" w:cs="Times New Roman"/>
              </w:rPr>
            </w:rPrChange>
          </w:rPr>
          <w:fldChar w:fldCharType="end"/>
        </w:r>
        <w:r w:rsidRPr="008A3157" w:rsidDel="00800886">
          <w:rPr>
            <w:rFonts w:ascii="Times New Roman" w:hAnsi="Times New Roman" w:cs="Times New Roman"/>
          </w:rPr>
          <w:t xml:space="preserve">, the </w:t>
        </w:r>
        <w:r w:rsidR="009044A8" w:rsidRPr="008A3157" w:rsidDel="00800886">
          <w:rPr>
            <w:rFonts w:ascii="Times New Roman" w:hAnsi="Times New Roman" w:cs="Times New Roman"/>
          </w:rPr>
          <w:t xml:space="preserve">OECD </w:t>
        </w:r>
        <w:r w:rsidR="00946C3A" w:rsidRPr="008A3157" w:rsidDel="00800886">
          <w:rPr>
            <w:rFonts w:ascii="Times New Roman" w:hAnsi="Times New Roman" w:cs="Times New Roman"/>
          </w:rPr>
          <w:t xml:space="preserve">proposes a new system for </w:t>
        </w:r>
        <w:r w:rsidR="005B22E1" w:rsidRPr="008A3157" w:rsidDel="00800886">
          <w:rPr>
            <w:rFonts w:ascii="Times New Roman" w:hAnsi="Times New Roman" w:cs="Times New Roman"/>
          </w:rPr>
          <w:t>monitoring</w:t>
        </w:r>
        <w:r w:rsidR="00946C3A" w:rsidRPr="008A3157" w:rsidDel="00800886">
          <w:rPr>
            <w:rFonts w:ascii="Times New Roman" w:hAnsi="Times New Roman" w:cs="Times New Roman"/>
          </w:rPr>
          <w:t xml:space="preserve"> state fragility. </w:t>
        </w:r>
        <w:r w:rsidR="00CD382B" w:rsidRPr="008A3157" w:rsidDel="00800886">
          <w:rPr>
            <w:rFonts w:ascii="Times New Roman" w:hAnsi="Times New Roman" w:cs="Times New Roman"/>
          </w:rPr>
          <w:t xml:space="preserve">Recognizing </w:t>
        </w:r>
        <w:r w:rsidR="00800886" w:rsidRPr="008A3157" w:rsidDel="00800886">
          <w:rPr>
            <w:rFonts w:ascii="Times New Roman" w:hAnsi="Times New Roman" w:cs="Times New Roman"/>
            <w:rPrChange w:id="138" w:author="R D" w:date="2015-05-04T11:19:00Z">
              <w:rPr/>
            </w:rPrChange>
          </w:rPr>
          <w:fldChar w:fldCharType="begin"/>
        </w:r>
        <w:r w:rsidR="00800886" w:rsidRPr="008A3157" w:rsidDel="00800886">
          <w:rPr>
            <w:rFonts w:ascii="Times New Roman" w:hAnsi="Times New Roman" w:cs="Times New Roman"/>
            <w:rPrChange w:id="139" w:author="R D" w:date="2015-05-04T11:19:00Z">
              <w:rPr/>
            </w:rPrChange>
          </w:rPr>
          <w:instrText xml:space="preserve"> HYPERLINK "http://theglobalobservatory.org/2015/04/catalogue-indices-maps/" </w:instrText>
        </w:r>
        <w:r w:rsidR="00800886" w:rsidRPr="008A3157" w:rsidDel="00800886">
          <w:rPr>
            <w:rFonts w:ascii="Times New Roman" w:hAnsi="Times New Roman" w:cs="Times New Roman"/>
            <w:rPrChange w:id="140" w:author="R D" w:date="2015-05-04T11:19:00Z">
              <w:rPr>
                <w:rStyle w:val="Hyperlink"/>
                <w:rFonts w:ascii="Times New Roman" w:hAnsi="Times New Roman" w:cs="Times New Roman"/>
              </w:rPr>
            </w:rPrChange>
          </w:rPr>
          <w:fldChar w:fldCharType="separate"/>
        </w:r>
        <w:r w:rsidR="00CD382B" w:rsidRPr="008A3157" w:rsidDel="00800886">
          <w:rPr>
            <w:rStyle w:val="Hyperlink"/>
            <w:rFonts w:ascii="Times New Roman" w:hAnsi="Times New Roman" w:cs="Times New Roman"/>
          </w:rPr>
          <w:t>the existing catalogue of indices</w:t>
        </w:r>
        <w:r w:rsidR="00800886" w:rsidRPr="008A3157" w:rsidDel="00800886">
          <w:rPr>
            <w:rStyle w:val="Hyperlink"/>
            <w:rFonts w:ascii="Times New Roman" w:hAnsi="Times New Roman" w:cs="Times New Roman"/>
            <w:rPrChange w:id="141" w:author="R D" w:date="2015-05-04T11:19:00Z">
              <w:rPr>
                <w:rStyle w:val="Hyperlink"/>
                <w:rFonts w:ascii="Times New Roman" w:hAnsi="Times New Roman" w:cs="Times New Roman"/>
              </w:rPr>
            </w:rPrChange>
          </w:rPr>
          <w:fldChar w:fldCharType="end"/>
        </w:r>
        <w:r w:rsidR="00CD382B" w:rsidRPr="008A3157" w:rsidDel="00800886">
          <w:rPr>
            <w:rFonts w:ascii="Times New Roman" w:hAnsi="Times New Roman" w:cs="Times New Roman"/>
          </w:rPr>
          <w:t>, the OECD</w:t>
        </w:r>
        <w:r w:rsidR="00946C3A" w:rsidRPr="008A3157" w:rsidDel="00800886">
          <w:rPr>
            <w:rFonts w:ascii="Times New Roman" w:hAnsi="Times New Roman" w:cs="Times New Roman"/>
          </w:rPr>
          <w:t>’s</w:t>
        </w:r>
        <w:r w:rsidR="00CD382B" w:rsidRPr="008A3157" w:rsidDel="00800886">
          <w:rPr>
            <w:rFonts w:ascii="Times New Roman" w:hAnsi="Times New Roman" w:cs="Times New Roman"/>
          </w:rPr>
          <w:t xml:space="preserve"> index is specifically </w:t>
        </w:r>
        <w:r w:rsidR="00946C3A" w:rsidRPr="008A3157" w:rsidDel="00800886">
          <w:rPr>
            <w:rFonts w:ascii="Times New Roman" w:hAnsi="Times New Roman" w:cs="Times New Roman"/>
          </w:rPr>
          <w:t>designed to capture the</w:t>
        </w:r>
        <w:r w:rsidR="00CD382B" w:rsidRPr="008A3157" w:rsidDel="00800886">
          <w:rPr>
            <w:rFonts w:ascii="Times New Roman" w:hAnsi="Times New Roman" w:cs="Times New Roman"/>
          </w:rPr>
          <w:t xml:space="preserve"> proposed </w:t>
        </w:r>
        <w:r w:rsidR="00800886" w:rsidRPr="008A3157" w:rsidDel="00800886">
          <w:rPr>
            <w:rFonts w:ascii="Times New Roman" w:hAnsi="Times New Roman" w:cs="Times New Roman"/>
            <w:rPrChange w:id="142" w:author="R D" w:date="2015-05-04T11:19:00Z">
              <w:rPr/>
            </w:rPrChange>
          </w:rPr>
          <w:fldChar w:fldCharType="begin"/>
        </w:r>
        <w:r w:rsidR="00800886" w:rsidRPr="008A3157" w:rsidDel="00800886">
          <w:rPr>
            <w:rFonts w:ascii="Times New Roman" w:hAnsi="Times New Roman" w:cs="Times New Roman"/>
            <w:rPrChange w:id="143" w:author="R D" w:date="2015-05-04T11:19:00Z">
              <w:rPr/>
            </w:rPrChange>
          </w:rPr>
          <w:instrText xml:space="preserve"> HYPERLINK "https://sustainabledevelopment.un.org/focussdgs.html" </w:instrText>
        </w:r>
        <w:r w:rsidR="00800886" w:rsidRPr="008A3157" w:rsidDel="00800886">
          <w:rPr>
            <w:rFonts w:ascii="Times New Roman" w:hAnsi="Times New Roman" w:cs="Times New Roman"/>
            <w:rPrChange w:id="144" w:author="R D" w:date="2015-05-04T11:19:00Z">
              <w:rPr>
                <w:rStyle w:val="Hyperlink"/>
                <w:rFonts w:ascii="Times New Roman" w:hAnsi="Times New Roman" w:cs="Times New Roman"/>
              </w:rPr>
            </w:rPrChange>
          </w:rPr>
          <w:fldChar w:fldCharType="separate"/>
        </w:r>
        <w:r w:rsidR="00CD382B" w:rsidRPr="008A3157" w:rsidDel="00800886">
          <w:rPr>
            <w:rStyle w:val="Hyperlink"/>
            <w:rFonts w:ascii="Times New Roman" w:hAnsi="Times New Roman" w:cs="Times New Roman"/>
          </w:rPr>
          <w:t>Sustainable Development Goals</w:t>
        </w:r>
        <w:r w:rsidR="00800886" w:rsidRPr="008A3157" w:rsidDel="00800886">
          <w:rPr>
            <w:rStyle w:val="Hyperlink"/>
            <w:rFonts w:ascii="Times New Roman" w:hAnsi="Times New Roman" w:cs="Times New Roman"/>
            <w:rPrChange w:id="145" w:author="R D" w:date="2015-05-04T11:19:00Z">
              <w:rPr>
                <w:rStyle w:val="Hyperlink"/>
                <w:rFonts w:ascii="Times New Roman" w:hAnsi="Times New Roman" w:cs="Times New Roman"/>
              </w:rPr>
            </w:rPrChange>
          </w:rPr>
          <w:fldChar w:fldCharType="end"/>
        </w:r>
        <w:r w:rsidR="00946C3A" w:rsidRPr="008A3157" w:rsidDel="00800886">
          <w:rPr>
            <w:rFonts w:ascii="Times New Roman" w:hAnsi="Times New Roman" w:cs="Times New Roman"/>
          </w:rPr>
          <w:t xml:space="preserve"> by moving from a simple one-dimensional ranking to considering five clusters of fragility - Violence, Justice, Institutions, Economic Foundations, and Resilience – resulting in the five-dimensional Venn diagram shown below</w:t>
        </w:r>
        <w:r w:rsidR="005A3102" w:rsidRPr="008A3157" w:rsidDel="00800886">
          <w:rPr>
            <w:rFonts w:ascii="Times New Roman" w:hAnsi="Times New Roman" w:cs="Times New Roman"/>
          </w:rPr>
          <w:t>, the pentagram of fragility</w:t>
        </w:r>
        <w:r w:rsidR="00946C3A" w:rsidRPr="008A3157" w:rsidDel="00800886">
          <w:rPr>
            <w:rFonts w:ascii="Times New Roman" w:hAnsi="Times New Roman" w:cs="Times New Roman"/>
          </w:rPr>
          <w:t>.</w:t>
        </w:r>
        <w:r w:rsidR="005B22E1" w:rsidRPr="008A3157" w:rsidDel="00800886">
          <w:rPr>
            <w:rFonts w:ascii="Times New Roman" w:hAnsi="Times New Roman" w:cs="Times New Roman"/>
          </w:rPr>
          <w:t xml:space="preserve"> Now, instead of grouping all fragile states together, now countries like Benin and Cambodia are seen as having very vulnerabilities requiring different international responses. While </w:t>
        </w:r>
        <w:r w:rsidR="004D2E16" w:rsidRPr="008A3157" w:rsidDel="00800886">
          <w:rPr>
            <w:rFonts w:ascii="Times New Roman" w:hAnsi="Times New Roman" w:cs="Times New Roman"/>
          </w:rPr>
          <w:t xml:space="preserve">I agree </w:t>
        </w:r>
        <w:r w:rsidR="00800886" w:rsidRPr="008A3157" w:rsidDel="00800886">
          <w:rPr>
            <w:rFonts w:ascii="Times New Roman" w:hAnsi="Times New Roman" w:cs="Times New Roman"/>
            <w:rPrChange w:id="146" w:author="R D" w:date="2015-05-04T11:19:00Z">
              <w:rPr/>
            </w:rPrChange>
          </w:rPr>
          <w:fldChar w:fldCharType="begin"/>
        </w:r>
        <w:r w:rsidR="00800886" w:rsidRPr="008A3157" w:rsidDel="00800886">
          <w:rPr>
            <w:rFonts w:ascii="Times New Roman" w:hAnsi="Times New Roman" w:cs="Times New Roman"/>
            <w:rPrChange w:id="147" w:author="R D" w:date="2015-05-04T11:19:00Z">
              <w:rPr/>
            </w:rPrChange>
          </w:rPr>
          <w:instrText xml:space="preserve"> HYPERLINK "http://www.ua.undp.org/content/undp/en/home/presscenter/articles/2015/03/27/undp-welcomes-new-oecd-report-on-fragility-.html" </w:instrText>
        </w:r>
        <w:r w:rsidR="00800886" w:rsidRPr="008A3157" w:rsidDel="00800886">
          <w:rPr>
            <w:rFonts w:ascii="Times New Roman" w:hAnsi="Times New Roman" w:cs="Times New Roman"/>
            <w:rPrChange w:id="148" w:author="R D" w:date="2015-05-04T11:19:00Z">
              <w:rPr>
                <w:rStyle w:val="Hyperlink"/>
                <w:rFonts w:ascii="Times New Roman" w:hAnsi="Times New Roman" w:cs="Times New Roman"/>
              </w:rPr>
            </w:rPrChange>
          </w:rPr>
          <w:fldChar w:fldCharType="separate"/>
        </w:r>
        <w:r w:rsidR="004D2E16" w:rsidRPr="008A3157" w:rsidDel="00800886">
          <w:rPr>
            <w:rStyle w:val="Hyperlink"/>
            <w:rFonts w:ascii="Times New Roman" w:hAnsi="Times New Roman" w:cs="Times New Roman"/>
          </w:rPr>
          <w:t>with</w:t>
        </w:r>
        <w:r w:rsidR="00800886" w:rsidRPr="008A3157" w:rsidDel="00800886">
          <w:rPr>
            <w:rStyle w:val="Hyperlink"/>
            <w:rFonts w:ascii="Times New Roman" w:hAnsi="Times New Roman" w:cs="Times New Roman"/>
            <w:rPrChange w:id="149" w:author="R D" w:date="2015-05-04T11:19:00Z">
              <w:rPr>
                <w:rStyle w:val="Hyperlink"/>
                <w:rFonts w:ascii="Times New Roman" w:hAnsi="Times New Roman" w:cs="Times New Roman"/>
              </w:rPr>
            </w:rPrChange>
          </w:rPr>
          <w:fldChar w:fldCharType="end"/>
        </w:r>
        <w:r w:rsidR="004D2E16" w:rsidRPr="008A3157" w:rsidDel="00800886">
          <w:rPr>
            <w:rFonts w:ascii="Times New Roman" w:hAnsi="Times New Roman" w:cs="Times New Roman"/>
          </w:rPr>
          <w:t xml:space="preserve"> </w:t>
        </w:r>
        <w:r w:rsidR="00800886" w:rsidRPr="008A3157" w:rsidDel="00800886">
          <w:rPr>
            <w:rFonts w:ascii="Times New Roman" w:hAnsi="Times New Roman" w:cs="Times New Roman"/>
            <w:rPrChange w:id="150" w:author="R D" w:date="2015-05-04T11:19:00Z">
              <w:rPr/>
            </w:rPrChange>
          </w:rPr>
          <w:fldChar w:fldCharType="begin"/>
        </w:r>
        <w:r w:rsidR="00800886" w:rsidRPr="008A3157" w:rsidDel="00800886">
          <w:rPr>
            <w:rFonts w:ascii="Times New Roman" w:hAnsi="Times New Roman" w:cs="Times New Roman"/>
            <w:rPrChange w:id="151" w:author="R D" w:date="2015-05-04T11:19:00Z">
              <w:rPr/>
            </w:rPrChange>
          </w:rPr>
          <w:instrText xml:space="preserve"> HYPERLINK "http://www.afdb.org/en/news-and-events/article/oecd-report-on-states-of-fragility-echoes-findings-of-afdb-high-level-panel-report-14145/" </w:instrText>
        </w:r>
        <w:r w:rsidR="00800886" w:rsidRPr="008A3157" w:rsidDel="00800886">
          <w:rPr>
            <w:rFonts w:ascii="Times New Roman" w:hAnsi="Times New Roman" w:cs="Times New Roman"/>
            <w:rPrChange w:id="152" w:author="R D" w:date="2015-05-04T11:19:00Z">
              <w:rPr>
                <w:rStyle w:val="Hyperlink"/>
                <w:rFonts w:ascii="Times New Roman" w:hAnsi="Times New Roman" w:cs="Times New Roman"/>
              </w:rPr>
            </w:rPrChange>
          </w:rPr>
          <w:fldChar w:fldCharType="separate"/>
        </w:r>
        <w:r w:rsidR="004D2E16" w:rsidRPr="008A3157" w:rsidDel="00800886">
          <w:rPr>
            <w:rStyle w:val="Hyperlink"/>
            <w:rFonts w:ascii="Times New Roman" w:hAnsi="Times New Roman" w:cs="Times New Roman"/>
          </w:rPr>
          <w:t>other</w:t>
        </w:r>
        <w:r w:rsidR="00800886" w:rsidRPr="008A3157" w:rsidDel="00800886">
          <w:rPr>
            <w:rStyle w:val="Hyperlink"/>
            <w:rFonts w:ascii="Times New Roman" w:hAnsi="Times New Roman" w:cs="Times New Roman"/>
            <w:rPrChange w:id="153" w:author="R D" w:date="2015-05-04T11:19:00Z">
              <w:rPr>
                <w:rStyle w:val="Hyperlink"/>
                <w:rFonts w:ascii="Times New Roman" w:hAnsi="Times New Roman" w:cs="Times New Roman"/>
              </w:rPr>
            </w:rPrChange>
          </w:rPr>
          <w:fldChar w:fldCharType="end"/>
        </w:r>
        <w:r w:rsidR="004D2E16" w:rsidRPr="008A3157" w:rsidDel="00800886">
          <w:rPr>
            <w:rFonts w:ascii="Times New Roman" w:hAnsi="Times New Roman" w:cs="Times New Roman"/>
          </w:rPr>
          <w:t xml:space="preserve"> </w:t>
        </w:r>
        <w:r w:rsidR="00800886" w:rsidRPr="008A3157" w:rsidDel="00800886">
          <w:rPr>
            <w:rFonts w:ascii="Times New Roman" w:hAnsi="Times New Roman" w:cs="Times New Roman"/>
            <w:rPrChange w:id="154" w:author="R D" w:date="2015-05-04T11:19:00Z">
              <w:rPr/>
            </w:rPrChange>
          </w:rPr>
          <w:fldChar w:fldCharType="begin"/>
        </w:r>
        <w:r w:rsidR="00800886" w:rsidRPr="008A3157" w:rsidDel="00800886">
          <w:rPr>
            <w:rFonts w:ascii="Times New Roman" w:hAnsi="Times New Roman" w:cs="Times New Roman"/>
            <w:rPrChange w:id="155" w:author="R D" w:date="2015-05-04T11:19:00Z">
              <w:rPr/>
            </w:rPrChange>
          </w:rPr>
          <w:instrText xml:space="preserve"> HYPERLINK "http://www.usip.org/events/states-of-fragility-post-2015-ambitions" </w:instrText>
        </w:r>
        <w:r w:rsidR="00800886" w:rsidRPr="008A3157" w:rsidDel="00800886">
          <w:rPr>
            <w:rFonts w:ascii="Times New Roman" w:hAnsi="Times New Roman" w:cs="Times New Roman"/>
            <w:rPrChange w:id="156" w:author="R D" w:date="2015-05-04T11:19:00Z">
              <w:rPr>
                <w:rStyle w:val="Hyperlink"/>
                <w:rFonts w:ascii="Times New Roman" w:hAnsi="Times New Roman" w:cs="Times New Roman"/>
              </w:rPr>
            </w:rPrChange>
          </w:rPr>
          <w:fldChar w:fldCharType="separate"/>
        </w:r>
        <w:r w:rsidR="00BD5C1A" w:rsidRPr="008A3157" w:rsidDel="00800886">
          <w:rPr>
            <w:rStyle w:val="Hyperlink"/>
            <w:rFonts w:ascii="Times New Roman" w:hAnsi="Times New Roman" w:cs="Times New Roman"/>
          </w:rPr>
          <w:t>organizations</w:t>
        </w:r>
        <w:r w:rsidR="00800886" w:rsidRPr="008A3157" w:rsidDel="00800886">
          <w:rPr>
            <w:rStyle w:val="Hyperlink"/>
            <w:rFonts w:ascii="Times New Roman" w:hAnsi="Times New Roman" w:cs="Times New Roman"/>
            <w:rPrChange w:id="157" w:author="R D" w:date="2015-05-04T11:19:00Z">
              <w:rPr>
                <w:rStyle w:val="Hyperlink"/>
                <w:rFonts w:ascii="Times New Roman" w:hAnsi="Times New Roman" w:cs="Times New Roman"/>
              </w:rPr>
            </w:rPrChange>
          </w:rPr>
          <w:fldChar w:fldCharType="end"/>
        </w:r>
        <w:r w:rsidR="004D2E16" w:rsidRPr="008A3157" w:rsidDel="00800886">
          <w:rPr>
            <w:rFonts w:ascii="Times New Roman" w:hAnsi="Times New Roman" w:cs="Times New Roman"/>
          </w:rPr>
          <w:t xml:space="preserve"> that the new approach is an improvement</w:t>
        </w:r>
        <w:r w:rsidR="005B22E1" w:rsidRPr="008A3157" w:rsidDel="00800886">
          <w:rPr>
            <w:rFonts w:ascii="Times New Roman" w:hAnsi="Times New Roman" w:cs="Times New Roman"/>
          </w:rPr>
          <w:t xml:space="preserve">, based on my </w:t>
        </w:r>
        <w:r w:rsidR="00502712" w:rsidRPr="008A3157" w:rsidDel="00800886">
          <w:rPr>
            <w:rFonts w:ascii="Times New Roman" w:hAnsi="Times New Roman" w:cs="Times New Roman"/>
          </w:rPr>
          <w:t>replication something went very wrong in the execution.</w:t>
        </w:r>
      </w:moveFrom>
    </w:p>
    <w:p w:rsidR="005B22E1" w:rsidRPr="008A3157" w:rsidDel="00800886" w:rsidRDefault="005B22E1" w:rsidP="00CD382B">
      <w:pPr>
        <w:rPr>
          <w:rFonts w:ascii="Times New Roman" w:hAnsi="Times New Roman" w:cs="Times New Roman"/>
        </w:rPr>
      </w:pPr>
    </w:p>
    <w:p w:rsidR="004D2E16" w:rsidRPr="008A3157" w:rsidDel="00800886" w:rsidRDefault="004D2E16" w:rsidP="004D2E16">
      <w:pPr>
        <w:jc w:val="center"/>
        <w:rPr>
          <w:del w:id="158" w:author="R D" w:date="2015-05-04T11:25:00Z"/>
          <w:rFonts w:ascii="Times New Roman" w:hAnsi="Times New Roman" w:cs="Times New Roman"/>
        </w:rPr>
      </w:pPr>
      <w:moveFromRangeStart w:id="159" w:author="R D" w:date="2015-05-04T11:01:00Z" w:name="move418500601"/>
      <w:moveFromRangeEnd w:id="132"/>
      <w:moveFrom w:id="160" w:author="R D" w:date="2015-05-04T11:01:00Z">
        <w:r w:rsidRPr="00BB623E" w:rsidDel="004940E9">
          <w:rPr>
            <w:rFonts w:ascii="Times New Roman" w:hAnsi="Times New Roman" w:cs="Times New Roman"/>
            <w:noProof/>
          </w:rPr>
          <w:drawing>
            <wp:inline distT="0" distB="0" distL="0" distR="0" wp14:anchorId="47EF579F" wp14:editId="44014621">
              <wp:extent cx="5332860" cy="57966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Venn.png"/>
                      <pic:cNvPicPr/>
                    </pic:nvPicPr>
                    <pic:blipFill>
                      <a:blip r:embed="rId6">
                        <a:extLst>
                          <a:ext uri="{28A0092B-C50C-407E-A947-70E740481C1C}">
                            <a14:useLocalDpi xmlns:a14="http://schemas.microsoft.com/office/drawing/2010/main" val="0"/>
                          </a:ext>
                        </a:extLst>
                      </a:blip>
                      <a:stretch>
                        <a:fillRect/>
                      </a:stretch>
                    </pic:blipFill>
                    <pic:spPr>
                      <a:xfrm>
                        <a:off x="0" y="0"/>
                        <a:ext cx="5338511" cy="5802778"/>
                      </a:xfrm>
                      <a:prstGeom prst="rect">
                        <a:avLst/>
                      </a:prstGeom>
                    </pic:spPr>
                  </pic:pic>
                </a:graphicData>
              </a:graphic>
            </wp:inline>
          </w:drawing>
        </w:r>
      </w:moveFrom>
      <w:moveFromRangeEnd w:id="159"/>
    </w:p>
    <w:p w:rsidR="004D2E16" w:rsidRPr="008A3157" w:rsidDel="00800886" w:rsidRDefault="004D2E16">
      <w:pPr>
        <w:jc w:val="center"/>
        <w:rPr>
          <w:del w:id="161" w:author="R D" w:date="2015-05-04T11:25:00Z"/>
          <w:rFonts w:ascii="Times New Roman" w:hAnsi="Times New Roman" w:cs="Times New Roman"/>
        </w:rPr>
        <w:pPrChange w:id="162" w:author="R D" w:date="2015-05-04T11:25:00Z">
          <w:pPr/>
        </w:pPrChange>
      </w:pPr>
    </w:p>
    <w:p w:rsidR="00361CA3" w:rsidRPr="008A3157" w:rsidDel="008A3157" w:rsidRDefault="005A3102" w:rsidP="004D2E16">
      <w:pPr>
        <w:rPr>
          <w:rFonts w:ascii="Times New Roman" w:hAnsi="Times New Roman" w:cs="Times New Roman"/>
        </w:rPr>
      </w:pPr>
      <w:moveFromRangeStart w:id="163" w:author="R D" w:date="2015-05-04T11:19:00Z" w:name="move418501285"/>
      <w:moveFrom w:id="164" w:author="R D" w:date="2015-05-04T11:19:00Z">
        <w:r w:rsidRPr="008A3157" w:rsidDel="008A3157">
          <w:rPr>
            <w:rFonts w:ascii="Times New Roman" w:hAnsi="Times New Roman" w:cs="Times New Roman"/>
          </w:rPr>
          <w:lastRenderedPageBreak/>
          <w:t>No matter</w:t>
        </w:r>
        <w:r w:rsidR="00417932" w:rsidRPr="008A3157" w:rsidDel="008A3157">
          <w:rPr>
            <w:rFonts w:ascii="Times New Roman" w:hAnsi="Times New Roman" w:cs="Times New Roman"/>
          </w:rPr>
          <w:t xml:space="preserve"> how I interpret the OECD’s methodology, I find that </w:t>
        </w:r>
        <w:r w:rsidRPr="008A3157" w:rsidDel="008A3157">
          <w:rPr>
            <w:rFonts w:ascii="Times New Roman" w:hAnsi="Times New Roman" w:cs="Times New Roman"/>
          </w:rPr>
          <w:t>over half of the Venn diagram is wrong</w:t>
        </w:r>
        <w:r w:rsidR="00417932" w:rsidRPr="008A3157" w:rsidDel="008A3157">
          <w:rPr>
            <w:rFonts w:ascii="Times New Roman" w:hAnsi="Times New Roman" w:cs="Times New Roman"/>
          </w:rPr>
          <w:t>. Only 30 of the 70 listed states are in the right spot. I made the edits found in one of my closer specifications on the Venn diagram below</w:t>
        </w:r>
        <w:r w:rsidR="00361CA3" w:rsidRPr="008A3157" w:rsidDel="008A3157">
          <w:rPr>
            <w:rFonts w:ascii="Times New Roman" w:hAnsi="Times New Roman" w:cs="Times New Roman"/>
          </w:rPr>
          <w:t xml:space="preserve"> in a visualization reminiscent of </w:t>
        </w:r>
        <w:r w:rsidR="00800886" w:rsidRPr="008A3157" w:rsidDel="008A3157">
          <w:rPr>
            <w:rFonts w:ascii="Times New Roman" w:hAnsi="Times New Roman" w:cs="Times New Roman"/>
            <w:rPrChange w:id="165" w:author="R D" w:date="2015-05-04T11:19:00Z">
              <w:rPr/>
            </w:rPrChange>
          </w:rPr>
          <w:fldChar w:fldCharType="begin"/>
        </w:r>
        <w:r w:rsidR="00800886" w:rsidRPr="008A3157" w:rsidDel="008A3157">
          <w:rPr>
            <w:rFonts w:ascii="Times New Roman" w:hAnsi="Times New Roman" w:cs="Times New Roman"/>
            <w:rPrChange w:id="166" w:author="R D" w:date="2015-05-04T11:19:00Z">
              <w:rPr/>
            </w:rPrChange>
          </w:rPr>
          <w:instrText xml:space="preserve"> HYPERLINK "http://www.newworldencyclopedia.org/entry/File:1939-1940-battle_of_france-plan-evolution.jpg" </w:instrText>
        </w:r>
        <w:r w:rsidR="00800886" w:rsidRPr="008A3157" w:rsidDel="008A3157">
          <w:rPr>
            <w:rFonts w:ascii="Times New Roman" w:hAnsi="Times New Roman" w:cs="Times New Roman"/>
            <w:rPrChange w:id="167" w:author="R D" w:date="2015-05-04T11:19:00Z">
              <w:rPr>
                <w:rStyle w:val="Hyperlink"/>
                <w:rFonts w:ascii="Times New Roman" w:hAnsi="Times New Roman" w:cs="Times New Roman"/>
              </w:rPr>
            </w:rPrChange>
          </w:rPr>
          <w:fldChar w:fldCharType="separate"/>
        </w:r>
        <w:r w:rsidR="00361CA3" w:rsidRPr="008A3157" w:rsidDel="008A3157">
          <w:rPr>
            <w:rStyle w:val="Hyperlink"/>
            <w:rFonts w:ascii="Times New Roman" w:hAnsi="Times New Roman" w:cs="Times New Roman"/>
          </w:rPr>
          <w:t>plans to take Europe</w:t>
        </w:r>
        <w:r w:rsidR="00800886" w:rsidRPr="008A3157" w:rsidDel="008A3157">
          <w:rPr>
            <w:rStyle w:val="Hyperlink"/>
            <w:rFonts w:ascii="Times New Roman" w:hAnsi="Times New Roman" w:cs="Times New Roman"/>
            <w:rPrChange w:id="168" w:author="R D" w:date="2015-05-04T11:19:00Z">
              <w:rPr>
                <w:rStyle w:val="Hyperlink"/>
                <w:rFonts w:ascii="Times New Roman" w:hAnsi="Times New Roman" w:cs="Times New Roman"/>
              </w:rPr>
            </w:rPrChange>
          </w:rPr>
          <w:fldChar w:fldCharType="end"/>
        </w:r>
        <w:r w:rsidR="00361CA3" w:rsidRPr="008A3157" w:rsidDel="008A3157">
          <w:rPr>
            <w:rFonts w:ascii="Times New Roman" w:hAnsi="Times New Roman" w:cs="Times New Roman"/>
          </w:rPr>
          <w:t xml:space="preserve"> or </w:t>
        </w:r>
        <w:r w:rsidR="00800886" w:rsidRPr="008A3157" w:rsidDel="008A3157">
          <w:rPr>
            <w:rFonts w:ascii="Times New Roman" w:hAnsi="Times New Roman" w:cs="Times New Roman"/>
            <w:rPrChange w:id="169" w:author="R D" w:date="2015-05-04T11:19:00Z">
              <w:rPr/>
            </w:rPrChange>
          </w:rPr>
          <w:fldChar w:fldCharType="begin"/>
        </w:r>
        <w:r w:rsidR="00800886" w:rsidRPr="008A3157" w:rsidDel="008A3157">
          <w:rPr>
            <w:rFonts w:ascii="Times New Roman" w:hAnsi="Times New Roman" w:cs="Times New Roman"/>
            <w:rPrChange w:id="170" w:author="R D" w:date="2015-05-04T11:19:00Z">
              <w:rPr/>
            </w:rPrChange>
          </w:rPr>
          <w:instrText xml:space="preserve"> HYPERLINK "http://www.nytimes.com/2010/04/27/world/27powerpoint.html?_r=0" </w:instrText>
        </w:r>
        <w:r w:rsidR="00800886" w:rsidRPr="008A3157" w:rsidDel="008A3157">
          <w:rPr>
            <w:rFonts w:ascii="Times New Roman" w:hAnsi="Times New Roman" w:cs="Times New Roman"/>
            <w:rPrChange w:id="171" w:author="R D" w:date="2015-05-04T11:19:00Z">
              <w:rPr>
                <w:rStyle w:val="Hyperlink"/>
                <w:rFonts w:ascii="Times New Roman" w:hAnsi="Times New Roman" w:cs="Times New Roman"/>
              </w:rPr>
            </w:rPrChange>
          </w:rPr>
          <w:fldChar w:fldCharType="separate"/>
        </w:r>
        <w:r w:rsidR="00361CA3" w:rsidRPr="008A3157" w:rsidDel="008A3157">
          <w:rPr>
            <w:rStyle w:val="Hyperlink"/>
            <w:rFonts w:ascii="Times New Roman" w:hAnsi="Times New Roman" w:cs="Times New Roman"/>
          </w:rPr>
          <w:t>a PowerPoint on COIN</w:t>
        </w:r>
        <w:r w:rsidR="00800886" w:rsidRPr="008A3157" w:rsidDel="008A3157">
          <w:rPr>
            <w:rStyle w:val="Hyperlink"/>
            <w:rFonts w:ascii="Times New Roman" w:hAnsi="Times New Roman" w:cs="Times New Roman"/>
            <w:rPrChange w:id="172" w:author="R D" w:date="2015-05-04T11:19:00Z">
              <w:rPr>
                <w:rStyle w:val="Hyperlink"/>
                <w:rFonts w:ascii="Times New Roman" w:hAnsi="Times New Roman" w:cs="Times New Roman"/>
              </w:rPr>
            </w:rPrChange>
          </w:rPr>
          <w:fldChar w:fldCharType="end"/>
        </w:r>
        <w:r w:rsidR="00361CA3" w:rsidRPr="008A3157" w:rsidDel="008A3157">
          <w:rPr>
            <w:rFonts w:ascii="Times New Roman" w:hAnsi="Times New Roman" w:cs="Times New Roman"/>
          </w:rPr>
          <w:t>.</w:t>
        </w:r>
        <w:r w:rsidR="00417932" w:rsidRPr="008A3157" w:rsidDel="008A3157">
          <w:rPr>
            <w:rFonts w:ascii="Times New Roman" w:hAnsi="Times New Roman" w:cs="Times New Roman"/>
          </w:rPr>
          <w:t xml:space="preserve"> </w:t>
        </w:r>
      </w:moveFrom>
    </w:p>
    <w:p w:rsidR="004D5B53" w:rsidRPr="008A3157" w:rsidDel="00800886" w:rsidRDefault="004D5B53" w:rsidP="004D2E16">
      <w:pPr>
        <w:rPr>
          <w:rFonts w:ascii="Times New Roman" w:hAnsi="Times New Roman" w:cs="Times New Roman"/>
        </w:rPr>
      </w:pPr>
      <w:moveFromRangeStart w:id="173" w:author="R D" w:date="2015-05-04T11:22:00Z" w:name="move418501900"/>
      <w:moveFromRangeEnd w:id="163"/>
      <w:moveFrom w:id="174" w:author="R D" w:date="2015-05-04T11:22:00Z">
        <w:r w:rsidRPr="008A3157" w:rsidDel="00800886">
          <w:rPr>
            <w:rFonts w:ascii="Times New Roman" w:hAnsi="Times New Roman" w:cs="Times New Roman"/>
          </w:rPr>
          <w:t>Unfortunately, i</w:t>
        </w:r>
        <w:r w:rsidR="00502712" w:rsidRPr="008A3157" w:rsidDel="00800886">
          <w:rPr>
            <w:rFonts w:ascii="Times New Roman" w:hAnsi="Times New Roman" w:cs="Times New Roman"/>
          </w:rPr>
          <w:t xml:space="preserve">t is impossible to say what went wrong since they do not follow any good replication practices that are making their way into </w:t>
        </w:r>
        <w:r w:rsidR="00800886" w:rsidRPr="008A3157" w:rsidDel="00800886">
          <w:rPr>
            <w:rFonts w:ascii="Times New Roman" w:hAnsi="Times New Roman" w:cs="Times New Roman"/>
            <w:rPrChange w:id="175" w:author="R D" w:date="2015-05-04T11:19:00Z">
              <w:rPr/>
            </w:rPrChange>
          </w:rPr>
          <w:fldChar w:fldCharType="begin"/>
        </w:r>
        <w:r w:rsidR="00800886" w:rsidRPr="008A3157" w:rsidDel="00800886">
          <w:rPr>
            <w:rFonts w:ascii="Times New Roman" w:hAnsi="Times New Roman" w:cs="Times New Roman"/>
            <w:rPrChange w:id="176" w:author="R D" w:date="2015-05-04T11:19:00Z">
              <w:rPr/>
            </w:rPrChange>
          </w:rPr>
          <w:instrText xml:space="preserve"> HYPERLINK "http://journals.cambridge.org/action/displayIssue?jid=PSC&amp;volumeId=47&amp;seriesId=0&amp;issueId=01" </w:instrText>
        </w:r>
        <w:r w:rsidR="00800886" w:rsidRPr="008A3157" w:rsidDel="00800886">
          <w:rPr>
            <w:rFonts w:ascii="Times New Roman" w:hAnsi="Times New Roman" w:cs="Times New Roman"/>
            <w:rPrChange w:id="177" w:author="R D" w:date="2015-05-04T11:19:00Z">
              <w:rPr>
                <w:rStyle w:val="Hyperlink"/>
                <w:rFonts w:ascii="Times New Roman" w:hAnsi="Times New Roman" w:cs="Times New Roman"/>
              </w:rPr>
            </w:rPrChange>
          </w:rPr>
          <w:fldChar w:fldCharType="separate"/>
        </w:r>
        <w:r w:rsidR="00502712" w:rsidRPr="008A3157" w:rsidDel="00800886">
          <w:rPr>
            <w:rStyle w:val="Hyperlink"/>
            <w:rFonts w:ascii="Times New Roman" w:hAnsi="Times New Roman" w:cs="Times New Roman"/>
          </w:rPr>
          <w:t>political science</w:t>
        </w:r>
        <w:r w:rsidR="00800886" w:rsidRPr="008A3157" w:rsidDel="00800886">
          <w:rPr>
            <w:rStyle w:val="Hyperlink"/>
            <w:rFonts w:ascii="Times New Roman" w:hAnsi="Times New Roman" w:cs="Times New Roman"/>
            <w:rPrChange w:id="178" w:author="R D" w:date="2015-05-04T11:19:00Z">
              <w:rPr>
                <w:rStyle w:val="Hyperlink"/>
                <w:rFonts w:ascii="Times New Roman" w:hAnsi="Times New Roman" w:cs="Times New Roman"/>
              </w:rPr>
            </w:rPrChange>
          </w:rPr>
          <w:fldChar w:fldCharType="end"/>
        </w:r>
        <w:r w:rsidR="00502712" w:rsidRPr="008A3157" w:rsidDel="00800886">
          <w:rPr>
            <w:rFonts w:ascii="Times New Roman" w:hAnsi="Times New Roman" w:cs="Times New Roman"/>
          </w:rPr>
          <w:t xml:space="preserve"> or highlighted in the </w:t>
        </w:r>
        <w:r w:rsidR="00800886" w:rsidRPr="008A3157" w:rsidDel="00800886">
          <w:rPr>
            <w:rFonts w:ascii="Times New Roman" w:hAnsi="Times New Roman" w:cs="Times New Roman"/>
            <w:rPrChange w:id="179" w:author="R D" w:date="2015-05-04T11:19:00Z">
              <w:rPr/>
            </w:rPrChange>
          </w:rPr>
          <w:fldChar w:fldCharType="begin"/>
        </w:r>
        <w:r w:rsidR="00800886" w:rsidRPr="008A3157" w:rsidDel="00800886">
          <w:rPr>
            <w:rFonts w:ascii="Times New Roman" w:hAnsi="Times New Roman" w:cs="Times New Roman"/>
            <w:rPrChange w:id="180" w:author="R D" w:date="2015-05-04T11:19:00Z">
              <w:rPr/>
            </w:rPrChange>
          </w:rPr>
          <w:instrText xml:space="preserve"> HYPERLINK "http://www.oecd.org/std/42495745.pdf" </w:instrText>
        </w:r>
        <w:r w:rsidR="00800886" w:rsidRPr="008A3157" w:rsidDel="00800886">
          <w:rPr>
            <w:rFonts w:ascii="Times New Roman" w:hAnsi="Times New Roman" w:cs="Times New Roman"/>
            <w:rPrChange w:id="181" w:author="R D" w:date="2015-05-04T11:19:00Z">
              <w:rPr>
                <w:rStyle w:val="Hyperlink"/>
                <w:rFonts w:ascii="Times New Roman" w:hAnsi="Times New Roman" w:cs="Times New Roman"/>
              </w:rPr>
            </w:rPrChange>
          </w:rPr>
          <w:fldChar w:fldCharType="separate"/>
        </w:r>
        <w:r w:rsidR="00502712" w:rsidRPr="008A3157" w:rsidDel="00800886">
          <w:rPr>
            <w:rStyle w:val="Hyperlink"/>
            <w:rFonts w:ascii="Times New Roman" w:hAnsi="Times New Roman" w:cs="Times New Roman"/>
          </w:rPr>
          <w:t>OECD handbook for constructing indicators</w:t>
        </w:r>
        <w:r w:rsidR="00800886" w:rsidRPr="008A3157" w:rsidDel="00800886">
          <w:rPr>
            <w:rStyle w:val="Hyperlink"/>
            <w:rFonts w:ascii="Times New Roman" w:hAnsi="Times New Roman" w:cs="Times New Roman"/>
            <w:rPrChange w:id="182" w:author="R D" w:date="2015-05-04T11:19:00Z">
              <w:rPr>
                <w:rStyle w:val="Hyperlink"/>
                <w:rFonts w:ascii="Times New Roman" w:hAnsi="Times New Roman" w:cs="Times New Roman"/>
              </w:rPr>
            </w:rPrChange>
          </w:rPr>
          <w:fldChar w:fldCharType="end"/>
        </w:r>
        <w:r w:rsidRPr="008A3157" w:rsidDel="00800886">
          <w:rPr>
            <w:rFonts w:ascii="Times New Roman" w:hAnsi="Times New Roman" w:cs="Times New Roman"/>
          </w:rPr>
          <w:t>.</w:t>
        </w:r>
        <w:r w:rsidR="00670351" w:rsidRPr="008A3157" w:rsidDel="00800886">
          <w:rPr>
            <w:rFonts w:ascii="Times New Roman" w:hAnsi="Times New Roman" w:cs="Times New Roman"/>
          </w:rPr>
          <w:t xml:space="preserve"> </w:t>
        </w:r>
        <w:r w:rsidR="005A3102" w:rsidRPr="008A3157" w:rsidDel="00800886">
          <w:rPr>
            <w:rFonts w:ascii="Times New Roman" w:hAnsi="Times New Roman" w:cs="Times New Roman"/>
          </w:rPr>
          <w:t xml:space="preserve">All I can say is that however I follow the recipe, what I make </w:t>
        </w:r>
        <w:r w:rsidR="00800886" w:rsidRPr="008A3157" w:rsidDel="00800886">
          <w:rPr>
            <w:rFonts w:ascii="Times New Roman" w:hAnsi="Times New Roman" w:cs="Times New Roman"/>
            <w:rPrChange w:id="183" w:author="R D" w:date="2015-05-04T11:19:00Z">
              <w:rPr/>
            </w:rPrChange>
          </w:rPr>
          <w:fldChar w:fldCharType="begin"/>
        </w:r>
        <w:r w:rsidR="00800886" w:rsidRPr="008A3157" w:rsidDel="00800886">
          <w:rPr>
            <w:rFonts w:ascii="Times New Roman" w:hAnsi="Times New Roman" w:cs="Times New Roman"/>
            <w:rPrChange w:id="184" w:author="R D" w:date="2015-05-04T11:19:00Z">
              <w:rPr/>
            </w:rPrChange>
          </w:rPr>
          <w:instrText xml:space="preserve"> HYPERLINK "http://plowingthroughlife.blogspot.com/2013/12/expectation-vs-reality.html" \l ".VUb-biFVhBc" </w:instrText>
        </w:r>
        <w:r w:rsidR="00800886" w:rsidRPr="008A3157" w:rsidDel="00800886">
          <w:rPr>
            <w:rFonts w:ascii="Times New Roman" w:hAnsi="Times New Roman" w:cs="Times New Roman"/>
            <w:rPrChange w:id="185" w:author="R D" w:date="2015-05-04T11:19:00Z">
              <w:rPr>
                <w:rStyle w:val="Hyperlink"/>
                <w:rFonts w:ascii="Times New Roman" w:hAnsi="Times New Roman" w:cs="Times New Roman"/>
              </w:rPr>
            </w:rPrChange>
          </w:rPr>
          <w:fldChar w:fldCharType="separate"/>
        </w:r>
        <w:r w:rsidR="005A3102" w:rsidRPr="008A3157" w:rsidDel="00800886">
          <w:rPr>
            <w:rStyle w:val="Hyperlink"/>
            <w:rFonts w:ascii="Times New Roman" w:hAnsi="Times New Roman" w:cs="Times New Roman"/>
          </w:rPr>
          <w:t>doesn’t match the picture on the box</w:t>
        </w:r>
        <w:r w:rsidR="00800886" w:rsidRPr="008A3157" w:rsidDel="00800886">
          <w:rPr>
            <w:rStyle w:val="Hyperlink"/>
            <w:rFonts w:ascii="Times New Roman" w:hAnsi="Times New Roman" w:cs="Times New Roman"/>
            <w:rPrChange w:id="186" w:author="R D" w:date="2015-05-04T11:19:00Z">
              <w:rPr>
                <w:rStyle w:val="Hyperlink"/>
                <w:rFonts w:ascii="Times New Roman" w:hAnsi="Times New Roman" w:cs="Times New Roman"/>
              </w:rPr>
            </w:rPrChange>
          </w:rPr>
          <w:fldChar w:fldCharType="end"/>
        </w:r>
        <w:r w:rsidR="005A3102" w:rsidRPr="008A3157" w:rsidDel="00800886">
          <w:rPr>
            <w:rFonts w:ascii="Times New Roman" w:hAnsi="Times New Roman" w:cs="Times New Roman"/>
          </w:rPr>
          <w:t>. [JOKE]</w:t>
        </w:r>
      </w:moveFrom>
    </w:p>
    <w:p w:rsidR="00361CA3" w:rsidRPr="008A3157" w:rsidDel="00800886" w:rsidRDefault="00502712" w:rsidP="00417932">
      <w:pPr>
        <w:rPr>
          <w:del w:id="187" w:author="R D" w:date="2015-05-04T11:25:00Z"/>
          <w:rFonts w:ascii="Times New Roman" w:hAnsi="Times New Roman" w:cs="Times New Roman"/>
        </w:rPr>
      </w:pPr>
      <w:moveFromRangeStart w:id="188" w:author="R D" w:date="2015-05-04T11:19:00Z" w:name="move418501686"/>
      <w:moveFromRangeEnd w:id="173"/>
      <w:moveFrom w:id="189" w:author="R D" w:date="2015-05-04T11:19:00Z">
        <w:r w:rsidRPr="00BB623E" w:rsidDel="008A3157">
          <w:rPr>
            <w:rFonts w:ascii="Times New Roman" w:hAnsi="Times New Roman" w:cs="Times New Roman"/>
            <w:b/>
            <w:noProof/>
          </w:rPr>
          <w:drawing>
            <wp:inline distT="0" distB="0" distL="0" distR="0" wp14:anchorId="7FEC31E2" wp14:editId="23429966">
              <wp:extent cx="5941263" cy="4810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Venn0502.png"/>
                      <pic:cNvPicPr/>
                    </pic:nvPicPr>
                    <pic:blipFill rotWithShape="1">
                      <a:blip r:embed="rId7">
                        <a:extLst>
                          <a:ext uri="{28A0092B-C50C-407E-A947-70E740481C1C}">
                            <a14:useLocalDpi xmlns:a14="http://schemas.microsoft.com/office/drawing/2010/main" val="0"/>
                          </a:ext>
                        </a:extLst>
                      </a:blip>
                      <a:srcRect b="25516"/>
                      <a:stretch/>
                    </pic:blipFill>
                    <pic:spPr bwMode="auto">
                      <a:xfrm>
                        <a:off x="0" y="0"/>
                        <a:ext cx="5943600" cy="4812017"/>
                      </a:xfrm>
                      <a:prstGeom prst="rect">
                        <a:avLst/>
                      </a:prstGeom>
                      <a:ln>
                        <a:noFill/>
                      </a:ln>
                      <a:extLst>
                        <a:ext uri="{53640926-AAD7-44D8-BBD7-CCE9431645EC}">
                          <a14:shadowObscured xmlns:a14="http://schemas.microsoft.com/office/drawing/2010/main"/>
                        </a:ext>
                      </a:extLst>
                    </pic:spPr>
                  </pic:pic>
                </a:graphicData>
              </a:graphic>
            </wp:inline>
          </w:drawing>
        </w:r>
      </w:moveFrom>
      <w:moveFromRangeEnd w:id="188"/>
    </w:p>
    <w:p w:rsidR="00A647C8" w:rsidRPr="008A3157" w:rsidRDefault="00A647C8" w:rsidP="00A647C8">
      <w:pPr>
        <w:rPr>
          <w:rFonts w:ascii="Times New Roman" w:hAnsi="Times New Roman" w:cs="Times New Roman"/>
        </w:rPr>
      </w:pPr>
      <w:r w:rsidRPr="008A3157">
        <w:rPr>
          <w:rFonts w:ascii="Times New Roman" w:hAnsi="Times New Roman" w:cs="Times New Roman"/>
        </w:rPr>
        <w:t xml:space="preserve">Of course, just the fact that something is wrong doesn’t make it worth correcting. Such a motto starts a slippery slope to useless arguments in </w:t>
      </w:r>
      <w:r w:rsidR="00800886" w:rsidRPr="008A3157">
        <w:rPr>
          <w:rFonts w:ascii="Times New Roman" w:hAnsi="Times New Roman" w:cs="Times New Roman"/>
          <w:rPrChange w:id="190" w:author="R D" w:date="2015-05-04T11:19:00Z">
            <w:rPr/>
          </w:rPrChange>
        </w:rPr>
        <w:fldChar w:fldCharType="begin"/>
      </w:r>
      <w:r w:rsidR="00800886" w:rsidRPr="008A3157">
        <w:rPr>
          <w:rFonts w:ascii="Times New Roman" w:hAnsi="Times New Roman" w:cs="Times New Roman"/>
          <w:rPrChange w:id="191" w:author="R D" w:date="2015-05-04T11:19:00Z">
            <w:rPr/>
          </w:rPrChange>
        </w:rPr>
        <w:instrText xml:space="preserve"> HYPERLINK "https://xkcd.com/386/" </w:instrText>
      </w:r>
      <w:r w:rsidR="00800886" w:rsidRPr="008A3157">
        <w:rPr>
          <w:rFonts w:ascii="Times New Roman" w:hAnsi="Times New Roman" w:cs="Times New Roman"/>
          <w:rPrChange w:id="192"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the internet’s comments sections</w:t>
      </w:r>
      <w:r w:rsidR="00800886" w:rsidRPr="008A3157">
        <w:rPr>
          <w:rStyle w:val="Hyperlink"/>
          <w:rFonts w:ascii="Times New Roman" w:hAnsi="Times New Roman" w:cs="Times New Roman"/>
          <w:rPrChange w:id="193"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[JOKE]. In terms of policy relevance, identifying the different types of needs seems less important given the striking </w:t>
      </w:r>
      <w:r w:rsidR="00800886" w:rsidRPr="008A3157">
        <w:rPr>
          <w:rFonts w:ascii="Times New Roman" w:hAnsi="Times New Roman" w:cs="Times New Roman"/>
          <w:rPrChange w:id="194" w:author="R D" w:date="2015-05-04T11:19:00Z">
            <w:rPr/>
          </w:rPrChange>
        </w:rPr>
        <w:fldChar w:fldCharType="begin"/>
      </w:r>
      <w:r w:rsidR="00800886" w:rsidRPr="008A3157">
        <w:rPr>
          <w:rFonts w:ascii="Times New Roman" w:hAnsi="Times New Roman" w:cs="Times New Roman"/>
          <w:rPrChange w:id="195" w:author="R D" w:date="2015-05-04T11:19:00Z">
            <w:rPr/>
          </w:rPrChange>
        </w:rPr>
        <w:instrText xml:space="preserve"> HYPERLINK "http://onlinelibrary.wiley.com.proxygw.wrlc.org/enhanced/doi/10.1111/isqu.12191/" </w:instrText>
      </w:r>
      <w:r w:rsidR="00800886" w:rsidRPr="008A3157">
        <w:rPr>
          <w:rFonts w:ascii="Times New Roman" w:hAnsi="Times New Roman" w:cs="Times New Roman"/>
          <w:rPrChange w:id="196"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lack of evidence that foreign aid disbursement is based on need</w:t>
      </w:r>
      <w:r w:rsidR="00800886" w:rsidRPr="008A3157">
        <w:rPr>
          <w:rStyle w:val="Hyperlink"/>
          <w:rFonts w:ascii="Times New Roman" w:hAnsi="Times New Roman" w:cs="Times New Roman"/>
          <w:rPrChange w:id="197"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w:t>
      </w:r>
    </w:p>
    <w:p w:rsidR="00A647C8" w:rsidRPr="008A3157" w:rsidRDefault="00A647C8" w:rsidP="00A647C8">
      <w:pPr>
        <w:rPr>
          <w:rFonts w:ascii="Times New Roman" w:hAnsi="Times New Roman" w:cs="Times New Roman"/>
        </w:rPr>
      </w:pPr>
      <w:r w:rsidRPr="008A3157">
        <w:rPr>
          <w:rFonts w:ascii="Times New Roman" w:hAnsi="Times New Roman" w:cs="Times New Roman"/>
        </w:rPr>
        <w:t>On the other hand, the OECD report is good at starting discussions</w:t>
      </w:r>
      <w:r w:rsidR="00285233" w:rsidRPr="008A3157">
        <w:rPr>
          <w:rFonts w:ascii="Times New Roman" w:hAnsi="Times New Roman" w:cs="Times New Roman"/>
        </w:rPr>
        <w:t xml:space="preserve"> on </w:t>
      </w:r>
      <w:r w:rsidR="00800886" w:rsidRPr="008A3157">
        <w:rPr>
          <w:rFonts w:ascii="Times New Roman" w:hAnsi="Times New Roman" w:cs="Times New Roman"/>
          <w:rPrChange w:id="198" w:author="R D" w:date="2015-05-04T11:19:00Z">
            <w:rPr/>
          </w:rPrChange>
        </w:rPr>
        <w:fldChar w:fldCharType="begin"/>
      </w:r>
      <w:r w:rsidR="00800886" w:rsidRPr="008A3157">
        <w:rPr>
          <w:rFonts w:ascii="Times New Roman" w:hAnsi="Times New Roman" w:cs="Times New Roman"/>
          <w:rPrChange w:id="199" w:author="R D" w:date="2015-05-04T11:19:00Z">
            <w:rPr/>
          </w:rPrChange>
        </w:rPr>
        <w:instrText xml:space="preserve"> HYPERLINK "http://www.fragilestates.org/2015/04/17/what-the-oecd-still-does-not-understand-about-fragile-states/" </w:instrText>
      </w:r>
      <w:r w:rsidR="00800886" w:rsidRPr="008A3157">
        <w:rPr>
          <w:rFonts w:ascii="Times New Roman" w:hAnsi="Times New Roman" w:cs="Times New Roman"/>
          <w:rPrChange w:id="200" w:author="R D" w:date="2015-05-04T11:19:00Z">
            <w:rPr>
              <w:rStyle w:val="Hyperlink"/>
              <w:rFonts w:ascii="Times New Roman" w:hAnsi="Times New Roman" w:cs="Times New Roman"/>
            </w:rPr>
          </w:rPrChange>
        </w:rPr>
        <w:fldChar w:fldCharType="separate"/>
      </w:r>
      <w:r w:rsidR="00285233" w:rsidRPr="008A3157">
        <w:rPr>
          <w:rStyle w:val="Hyperlink"/>
          <w:rFonts w:ascii="Times New Roman" w:hAnsi="Times New Roman" w:cs="Times New Roman"/>
        </w:rPr>
        <w:t>conceptualizing fragility</w:t>
      </w:r>
      <w:r w:rsidR="00800886" w:rsidRPr="008A3157">
        <w:rPr>
          <w:rStyle w:val="Hyperlink"/>
          <w:rFonts w:ascii="Times New Roman" w:hAnsi="Times New Roman" w:cs="Times New Roman"/>
          <w:rPrChange w:id="201" w:author="R D" w:date="2015-05-04T11:19:00Z">
            <w:rPr>
              <w:rStyle w:val="Hyperlink"/>
              <w:rFonts w:ascii="Times New Roman" w:hAnsi="Times New Roman" w:cs="Times New Roman"/>
            </w:rPr>
          </w:rPrChange>
        </w:rPr>
        <w:fldChar w:fldCharType="end"/>
      </w:r>
      <w:r w:rsidR="00285233" w:rsidRPr="008A3157">
        <w:rPr>
          <w:rFonts w:ascii="Times New Roman" w:hAnsi="Times New Roman" w:cs="Times New Roman"/>
        </w:rPr>
        <w:t xml:space="preserve"> and on </w:t>
      </w:r>
      <w:r w:rsidR="00800886" w:rsidRPr="008A3157">
        <w:rPr>
          <w:rFonts w:ascii="Times New Roman" w:hAnsi="Times New Roman" w:cs="Times New Roman"/>
          <w:rPrChange w:id="202" w:author="R D" w:date="2015-05-04T11:19:00Z">
            <w:rPr/>
          </w:rPrChange>
        </w:rPr>
        <w:fldChar w:fldCharType="begin"/>
      </w:r>
      <w:r w:rsidR="00800886" w:rsidRPr="008A3157">
        <w:rPr>
          <w:rFonts w:ascii="Times New Roman" w:hAnsi="Times New Roman" w:cs="Times New Roman"/>
          <w:rPrChange w:id="203" w:author="R D" w:date="2015-05-04T11:19:00Z">
            <w:rPr/>
          </w:rPrChange>
        </w:rPr>
        <w:instrText xml:space="preserve"> HYPERLINK "http://securelivelihoods.org/blogpost/78/The-new-OECD-States-of-Fragility-report-exciting-analysis-let-down-by-bland-policy-prescriptions" </w:instrText>
      </w:r>
      <w:r w:rsidR="00800886" w:rsidRPr="008A3157">
        <w:rPr>
          <w:rFonts w:ascii="Times New Roman" w:hAnsi="Times New Roman" w:cs="Times New Roman"/>
          <w:rPrChange w:id="204" w:author="R D" w:date="2015-05-04T11:19:00Z">
            <w:rPr>
              <w:rStyle w:val="Hyperlink"/>
              <w:rFonts w:ascii="Times New Roman" w:hAnsi="Times New Roman" w:cs="Times New Roman"/>
            </w:rPr>
          </w:rPrChange>
        </w:rPr>
        <w:fldChar w:fldCharType="separate"/>
      </w:r>
      <w:r w:rsidR="00285233" w:rsidRPr="008A3157">
        <w:rPr>
          <w:rStyle w:val="Hyperlink"/>
          <w:rFonts w:ascii="Times New Roman" w:hAnsi="Times New Roman" w:cs="Times New Roman"/>
        </w:rPr>
        <w:t>policy recommendations</w:t>
      </w:r>
      <w:r w:rsidR="00800886" w:rsidRPr="008A3157">
        <w:rPr>
          <w:rStyle w:val="Hyperlink"/>
          <w:rFonts w:ascii="Times New Roman" w:hAnsi="Times New Roman" w:cs="Times New Roman"/>
          <w:rPrChange w:id="205"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which could have some influence on the original target, the Sustainable Development Goals, which matter </w:t>
      </w:r>
      <w:r w:rsidR="00800886" w:rsidRPr="008A3157">
        <w:rPr>
          <w:rFonts w:ascii="Times New Roman" w:hAnsi="Times New Roman" w:cs="Times New Roman"/>
          <w:rPrChange w:id="206" w:author="R D" w:date="2015-05-04T11:19:00Z">
            <w:rPr/>
          </w:rPrChange>
        </w:rPr>
        <w:fldChar w:fldCharType="begin"/>
      </w:r>
      <w:r w:rsidR="00800886" w:rsidRPr="008A3157">
        <w:rPr>
          <w:rFonts w:ascii="Times New Roman" w:hAnsi="Times New Roman" w:cs="Times New Roman"/>
          <w:rPrChange w:id="207" w:author="R D" w:date="2015-05-04T11:19:00Z">
            <w:rPr/>
          </w:rPrChange>
        </w:rPr>
        <w:instrText xml:space="preserve"> HYPERLINK "http://www.project-syndicate.org/commentary/sustainable-development-goals-shift-by-jeffrey-d-sachs-2015-03" </w:instrText>
      </w:r>
      <w:r w:rsidR="00800886" w:rsidRPr="008A3157">
        <w:rPr>
          <w:rFonts w:ascii="Times New Roman" w:hAnsi="Times New Roman" w:cs="Times New Roman"/>
          <w:rPrChange w:id="208"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at least to Jeffrey Sachs</w:t>
      </w:r>
      <w:r w:rsidR="00800886" w:rsidRPr="008A3157">
        <w:rPr>
          <w:rStyle w:val="Hyperlink"/>
          <w:rFonts w:ascii="Times New Roman" w:hAnsi="Times New Roman" w:cs="Times New Roman"/>
          <w:rPrChange w:id="209"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At some point, the discussions have to reference real countries and real conditions, at which point it has to matter that we are using the real facts. </w:t>
      </w:r>
    </w:p>
    <w:p w:rsidR="00A647C8" w:rsidRPr="008A3157" w:rsidRDefault="00A647C8" w:rsidP="00A647C8">
      <w:pPr>
        <w:rPr>
          <w:rFonts w:ascii="Times New Roman" w:hAnsi="Times New Roman" w:cs="Times New Roman"/>
        </w:rPr>
      </w:pPr>
      <w:r w:rsidRPr="008A3157">
        <w:rPr>
          <w:rFonts w:ascii="Times New Roman" w:hAnsi="Times New Roman" w:cs="Times New Roman"/>
        </w:rPr>
        <w:lastRenderedPageBreak/>
        <w:t xml:space="preserve">In addition, the issues highlighted here should also serve as a call to arms for some changes in the policy community of agencies, IGOs, and NGOs. Just as the </w:t>
      </w:r>
      <w:r w:rsidR="00800886" w:rsidRPr="008A3157">
        <w:rPr>
          <w:rFonts w:ascii="Times New Roman" w:hAnsi="Times New Roman" w:cs="Times New Roman"/>
          <w:rPrChange w:id="210" w:author="R D" w:date="2015-05-04T11:19:00Z">
            <w:rPr/>
          </w:rPrChange>
        </w:rPr>
        <w:fldChar w:fldCharType="begin"/>
      </w:r>
      <w:r w:rsidR="00800886" w:rsidRPr="008A3157">
        <w:rPr>
          <w:rFonts w:ascii="Times New Roman" w:hAnsi="Times New Roman" w:cs="Times New Roman"/>
          <w:rPrChange w:id="211" w:author="R D" w:date="2015-05-04T11:19:00Z">
            <w:rPr/>
          </w:rPrChange>
        </w:rPr>
        <w:instrText xml:space="preserve"> HYPERLINK "https://politicalsciencereplication.wordpress.com/2013/04/19/what-reinhart-rogoff-means-for-the-replication-debate/" </w:instrText>
      </w:r>
      <w:r w:rsidR="00800886" w:rsidRPr="008A3157">
        <w:rPr>
          <w:rFonts w:ascii="Times New Roman" w:hAnsi="Times New Roman" w:cs="Times New Roman"/>
          <w:rPrChange w:id="212" w:author="R D" w:date="2015-05-04T11:19:00Z">
            <w:rPr>
              <w:rStyle w:val="Hyperlink"/>
              <w:rFonts w:ascii="Times New Roman" w:hAnsi="Times New Roman" w:cs="Times New Roman"/>
            </w:rPr>
          </w:rPrChange>
        </w:rPr>
        <w:fldChar w:fldCharType="separate"/>
      </w:r>
      <w:r w:rsidRPr="008A3157">
        <w:rPr>
          <w:rStyle w:val="Hyperlink"/>
          <w:rFonts w:ascii="Times New Roman" w:hAnsi="Times New Roman" w:cs="Times New Roman"/>
        </w:rPr>
        <w:t>Reinhart-</w:t>
      </w:r>
      <w:proofErr w:type="spellStart"/>
      <w:r w:rsidRPr="008A3157">
        <w:rPr>
          <w:rStyle w:val="Hyperlink"/>
          <w:rFonts w:ascii="Times New Roman" w:hAnsi="Times New Roman" w:cs="Times New Roman"/>
        </w:rPr>
        <w:t>Rogoff</w:t>
      </w:r>
      <w:proofErr w:type="spellEnd"/>
      <w:r w:rsidRPr="008A3157">
        <w:rPr>
          <w:rStyle w:val="Hyperlink"/>
          <w:rFonts w:ascii="Times New Roman" w:hAnsi="Times New Roman" w:cs="Times New Roman"/>
        </w:rPr>
        <w:t xml:space="preserve"> replication scandal</w:t>
      </w:r>
      <w:r w:rsidR="00800886" w:rsidRPr="008A3157">
        <w:rPr>
          <w:rStyle w:val="Hyperlink"/>
          <w:rFonts w:ascii="Times New Roman" w:hAnsi="Times New Roman" w:cs="Times New Roman"/>
          <w:rPrChange w:id="213" w:author="R D" w:date="2015-05-04T11:19:00Z">
            <w:rPr>
              <w:rStyle w:val="Hyperlink"/>
              <w:rFonts w:ascii="Times New Roman" w:hAnsi="Times New Roman" w:cs="Times New Roman"/>
            </w:rPr>
          </w:rPrChange>
        </w:rPr>
        <w:fldChar w:fldCharType="end"/>
      </w:r>
      <w:r w:rsidRPr="008A3157">
        <w:rPr>
          <w:rFonts w:ascii="Times New Roman" w:hAnsi="Times New Roman" w:cs="Times New Roman"/>
        </w:rPr>
        <w:t xml:space="preserve"> reinvigorated the discussion of best practices in political science, the policy community needs to get serious about creating norms of best practice for sharing data and methods from policy reports. Failure to do so is akin to saying we have no interest in being credible or having people engage with us.</w:t>
      </w:r>
    </w:p>
    <w:p w:rsidR="008A3157" w:rsidRDefault="008A3157">
      <w:pPr>
        <w:rPr>
          <w:ins w:id="214" w:author="R D" w:date="2015-05-04T11:22:00Z"/>
          <w:rFonts w:ascii="Times New Roman" w:hAnsi="Times New Roman" w:cs="Times New Roman"/>
        </w:rPr>
      </w:pPr>
      <w:ins w:id="215" w:author="R D" w:date="2015-05-04T11:22:00Z">
        <w:r>
          <w:rPr>
            <w:rFonts w:ascii="Times New Roman" w:hAnsi="Times New Roman" w:cs="Times New Roman"/>
          </w:rPr>
          <w:br w:type="page"/>
        </w:r>
      </w:ins>
    </w:p>
    <w:p w:rsidR="008A3157" w:rsidRDefault="008A3157">
      <w:pPr>
        <w:rPr>
          <w:ins w:id="216" w:author="R D" w:date="2015-05-04T11:22:00Z"/>
          <w:rFonts w:ascii="Times New Roman" w:hAnsi="Times New Roman" w:cs="Times New Roman"/>
        </w:rPr>
      </w:pPr>
      <w:ins w:id="217" w:author="R D" w:date="2015-05-04T11:22:00Z">
        <w:r>
          <w:rPr>
            <w:rFonts w:ascii="Times New Roman" w:hAnsi="Times New Roman" w:cs="Times New Roman"/>
          </w:rPr>
          <w:lastRenderedPageBreak/>
          <w:t>Leftovers</w:t>
        </w:r>
      </w:ins>
    </w:p>
    <w:p w:rsidR="008A3157" w:rsidRPr="00D03F64" w:rsidRDefault="008A3157" w:rsidP="008A3157">
      <w:pPr>
        <w:rPr>
          <w:ins w:id="218" w:author="R D" w:date="2015-05-04T11:22:00Z"/>
          <w:rFonts w:ascii="Times New Roman" w:hAnsi="Times New Roman" w:cs="Times New Roman"/>
        </w:rPr>
      </w:pPr>
    </w:p>
    <w:p w:rsidR="008A3157" w:rsidRPr="00D03F64" w:rsidRDefault="008A3157" w:rsidP="008A3157">
      <w:pPr>
        <w:rPr>
          <w:ins w:id="219" w:author="R D" w:date="2015-05-04T11:22:00Z"/>
          <w:rFonts w:ascii="Times New Roman" w:hAnsi="Times New Roman" w:cs="Times New Roman"/>
        </w:rPr>
      </w:pPr>
      <w:proofErr w:type="gramStart"/>
      <w:ins w:id="220" w:author="R D" w:date="2015-05-04T11:22:00Z">
        <w:r w:rsidRPr="00D03F64">
          <w:rPr>
            <w:rFonts w:ascii="Times New Roman" w:hAnsi="Times New Roman" w:cs="Times New Roman"/>
          </w:rPr>
          <w:t>with</w:t>
        </w:r>
        <w:proofErr w:type="gramEnd"/>
        <w:r w:rsidRPr="00D03F64">
          <w:rPr>
            <w:rFonts w:ascii="Times New Roman" w:hAnsi="Times New Roman" w:cs="Times New Roman"/>
          </w:rPr>
          <w:t xml:space="preserve"> this year’s </w:t>
        </w:r>
        <w:r w:rsidRPr="00D03F64">
          <w:fldChar w:fldCharType="begin"/>
        </w:r>
        <w:r w:rsidRPr="00D03F64">
          <w:rPr>
            <w:rFonts w:ascii="Times New Roman" w:hAnsi="Times New Roman" w:cs="Times New Roman"/>
          </w:rPr>
          <w:instrText xml:space="preserve"> HYPERLINK "http://www.oecd-ilibrary.org/development/states-of-fragility-2015_9789264227699-en" </w:instrText>
        </w:r>
        <w:r w:rsidRPr="00D03F64">
          <w:fldChar w:fldCharType="separate"/>
        </w:r>
        <w:r w:rsidRPr="00D03F64">
          <w:rPr>
            <w:rStyle w:val="Hyperlink"/>
            <w:rFonts w:ascii="Times New Roman" w:hAnsi="Times New Roman" w:cs="Times New Roman"/>
          </w:rPr>
          <w:t>States of Fragility</w:t>
        </w:r>
        <w:r w:rsidRPr="00D03F64">
          <w:rPr>
            <w:rStyle w:val="Hyperlink"/>
            <w:rFonts w:ascii="Times New Roman" w:hAnsi="Times New Roman" w:cs="Times New Roman"/>
          </w:rPr>
          <w:fldChar w:fldCharType="end"/>
        </w:r>
        <w:r w:rsidRPr="00D03F64">
          <w:rPr>
            <w:rFonts w:ascii="Times New Roman" w:hAnsi="Times New Roman" w:cs="Times New Roman"/>
          </w:rPr>
          <w:t xml:space="preserve"> report</w:t>
        </w:r>
      </w:ins>
    </w:p>
    <w:p w:rsidR="00800886" w:rsidRDefault="00800886">
      <w:pPr>
        <w:rPr>
          <w:ins w:id="221" w:author="R D" w:date="2015-05-04T11:25:00Z"/>
          <w:rFonts w:ascii="Times New Roman" w:hAnsi="Times New Roman" w:cs="Times New Roman"/>
        </w:rPr>
      </w:pPr>
    </w:p>
    <w:p w:rsidR="00800886" w:rsidRPr="00D03F64" w:rsidRDefault="00800886" w:rsidP="00800886">
      <w:pPr>
        <w:rPr>
          <w:rFonts w:ascii="Times New Roman" w:hAnsi="Times New Roman" w:cs="Times New Roman"/>
        </w:rPr>
      </w:pPr>
      <w:moveToRangeStart w:id="222" w:author="R D" w:date="2015-05-04T11:25:00Z" w:name="move418502030"/>
    </w:p>
    <w:p w:rsidR="00800886" w:rsidRPr="00D03F64" w:rsidRDefault="00800886" w:rsidP="00800886">
      <w:pPr>
        <w:rPr>
          <w:rFonts w:ascii="Times New Roman" w:hAnsi="Times New Roman" w:cs="Times New Roman"/>
        </w:rPr>
      </w:pPr>
    </w:p>
    <w:p w:rsidR="00800886" w:rsidRPr="00D03F64" w:rsidRDefault="00800886" w:rsidP="00800886">
      <w:pPr>
        <w:rPr>
          <w:rFonts w:ascii="Times New Roman" w:hAnsi="Times New Roman" w:cs="Times New Roman"/>
        </w:rPr>
      </w:pPr>
      <w:moveTo w:id="223" w:author="R D" w:date="2015-05-04T11:25:00Z">
        <w:r w:rsidRPr="00D03F64">
          <w:rPr>
            <w:rFonts w:ascii="Times New Roman" w:hAnsi="Times New Roman" w:cs="Times New Roman"/>
          </w:rPr>
          <w:t xml:space="preserve">In their recent report </w:t>
        </w:r>
        <w:r w:rsidRPr="00D03F64">
          <w:fldChar w:fldCharType="begin"/>
        </w:r>
        <w:r w:rsidRPr="00D03F64">
          <w:rPr>
            <w:rFonts w:ascii="Times New Roman" w:hAnsi="Times New Roman" w:cs="Times New Roman"/>
          </w:rPr>
          <w:instrText xml:space="preserve"> HYPERLINK "http://www.oecd-ilibrary.org/development/states-of-fragility-2015_9789264227699-en" </w:instrText>
        </w:r>
        <w:r w:rsidRPr="00D03F64">
          <w:fldChar w:fldCharType="separate"/>
        </w:r>
        <w:r w:rsidRPr="00D03F64">
          <w:rPr>
            <w:rStyle w:val="Hyperlink"/>
            <w:rFonts w:ascii="Times New Roman" w:hAnsi="Times New Roman" w:cs="Times New Roman"/>
          </w:rPr>
          <w:t>States of Fragility 2015</w:t>
        </w:r>
        <w:r w:rsidRPr="00D03F64">
          <w:rPr>
            <w:rStyle w:val="Hyperlink"/>
            <w:rFonts w:ascii="Times New Roman" w:hAnsi="Times New Roman" w:cs="Times New Roman"/>
          </w:rPr>
          <w:fldChar w:fldCharType="end"/>
        </w:r>
        <w:r w:rsidRPr="00D03F64">
          <w:rPr>
            <w:rFonts w:ascii="Times New Roman" w:hAnsi="Times New Roman" w:cs="Times New Roman"/>
          </w:rPr>
          <w:t xml:space="preserve">, the OECD proposes a new system for monitoring state fragility. Recognizing </w:t>
        </w:r>
        <w:r w:rsidRPr="00D03F64">
          <w:fldChar w:fldCharType="begin"/>
        </w:r>
        <w:r w:rsidRPr="00D03F64">
          <w:rPr>
            <w:rFonts w:ascii="Times New Roman" w:hAnsi="Times New Roman" w:cs="Times New Roman"/>
          </w:rPr>
          <w:instrText xml:space="preserve"> HYPERLINK "http://theglobalobservatory.org/2015/04/catalogue-indices-maps/" </w:instrText>
        </w:r>
        <w:r w:rsidRPr="00D03F64">
          <w:fldChar w:fldCharType="separate"/>
        </w:r>
        <w:r w:rsidRPr="00D03F64">
          <w:rPr>
            <w:rStyle w:val="Hyperlink"/>
            <w:rFonts w:ascii="Times New Roman" w:hAnsi="Times New Roman" w:cs="Times New Roman"/>
          </w:rPr>
          <w:t>the existing catalogue of indices</w:t>
        </w:r>
        <w:r w:rsidRPr="00D03F64">
          <w:rPr>
            <w:rStyle w:val="Hyperlink"/>
            <w:rFonts w:ascii="Times New Roman" w:hAnsi="Times New Roman" w:cs="Times New Roman"/>
          </w:rPr>
          <w:fldChar w:fldCharType="end"/>
        </w:r>
        <w:r w:rsidRPr="00D03F64">
          <w:rPr>
            <w:rFonts w:ascii="Times New Roman" w:hAnsi="Times New Roman" w:cs="Times New Roman"/>
          </w:rPr>
          <w:t xml:space="preserve">, the OECD’s index is specifically designed to capture the proposed </w:t>
        </w:r>
        <w:r w:rsidRPr="00D03F64">
          <w:fldChar w:fldCharType="begin"/>
        </w:r>
        <w:r w:rsidRPr="00D03F64">
          <w:rPr>
            <w:rFonts w:ascii="Times New Roman" w:hAnsi="Times New Roman" w:cs="Times New Roman"/>
          </w:rPr>
          <w:instrText xml:space="preserve"> HYPERLINK "https://sustainabledevelopment.un.org/focussdgs.html" </w:instrText>
        </w:r>
        <w:r w:rsidRPr="00D03F64">
          <w:fldChar w:fldCharType="separate"/>
        </w:r>
        <w:r w:rsidRPr="00D03F64">
          <w:rPr>
            <w:rStyle w:val="Hyperlink"/>
            <w:rFonts w:ascii="Times New Roman" w:hAnsi="Times New Roman" w:cs="Times New Roman"/>
          </w:rPr>
          <w:t>Sustainable Development Goals</w:t>
        </w:r>
        <w:r w:rsidRPr="00D03F64">
          <w:rPr>
            <w:rStyle w:val="Hyperlink"/>
            <w:rFonts w:ascii="Times New Roman" w:hAnsi="Times New Roman" w:cs="Times New Roman"/>
          </w:rPr>
          <w:fldChar w:fldCharType="end"/>
        </w:r>
        <w:r w:rsidRPr="00D03F64">
          <w:rPr>
            <w:rFonts w:ascii="Times New Roman" w:hAnsi="Times New Roman" w:cs="Times New Roman"/>
          </w:rPr>
          <w:t xml:space="preserve"> by moving from a simple one-dimensional ranking to considering five clusters of fragility - Violence, Justice, Institutions, Economic Foundations, and Resilience – resulting in the five-dimensional Venn diagram shown below, the pentagram of fragility. Now, instead of grouping all fragile states together, now countries like Benin and Cambodia are seen as having very vulnerabilities requiring different international responses. While I agree </w:t>
        </w:r>
        <w:r w:rsidRPr="00D03F64">
          <w:fldChar w:fldCharType="begin"/>
        </w:r>
        <w:r w:rsidRPr="00D03F64">
          <w:rPr>
            <w:rFonts w:ascii="Times New Roman" w:hAnsi="Times New Roman" w:cs="Times New Roman"/>
          </w:rPr>
          <w:instrText xml:space="preserve"> HYPERLINK "http://www.ua.undp.org/content/undp/en/home/presscenter/articles/2015/03/27/undp-welcomes-new-oecd-report-on-fragility-.html" </w:instrText>
        </w:r>
        <w:r w:rsidRPr="00D03F64">
          <w:fldChar w:fldCharType="separate"/>
        </w:r>
        <w:r w:rsidRPr="00D03F64">
          <w:rPr>
            <w:rStyle w:val="Hyperlink"/>
            <w:rFonts w:ascii="Times New Roman" w:hAnsi="Times New Roman" w:cs="Times New Roman"/>
          </w:rPr>
          <w:t>with</w:t>
        </w:r>
        <w:r w:rsidRPr="00D03F64">
          <w:rPr>
            <w:rStyle w:val="Hyperlink"/>
            <w:rFonts w:ascii="Times New Roman" w:hAnsi="Times New Roman" w:cs="Times New Roman"/>
          </w:rPr>
          <w:fldChar w:fldCharType="end"/>
        </w:r>
        <w:r w:rsidRPr="00D03F64">
          <w:rPr>
            <w:rFonts w:ascii="Times New Roman" w:hAnsi="Times New Roman" w:cs="Times New Roman"/>
          </w:rPr>
          <w:t xml:space="preserve"> </w:t>
        </w:r>
        <w:r w:rsidRPr="00D03F64">
          <w:fldChar w:fldCharType="begin"/>
        </w:r>
        <w:r w:rsidRPr="00D03F64">
          <w:rPr>
            <w:rFonts w:ascii="Times New Roman" w:hAnsi="Times New Roman" w:cs="Times New Roman"/>
          </w:rPr>
          <w:instrText xml:space="preserve"> HYPERLINK "http://www.afdb.org/en/news-and-events/article/oecd-report-on-states-of-fragility-echoes-findings-of-afdb-high-level-panel-report-14145/" </w:instrText>
        </w:r>
        <w:r w:rsidRPr="00D03F64">
          <w:fldChar w:fldCharType="separate"/>
        </w:r>
        <w:r w:rsidRPr="00D03F64">
          <w:rPr>
            <w:rStyle w:val="Hyperlink"/>
            <w:rFonts w:ascii="Times New Roman" w:hAnsi="Times New Roman" w:cs="Times New Roman"/>
          </w:rPr>
          <w:t>other</w:t>
        </w:r>
        <w:r w:rsidRPr="00D03F64">
          <w:rPr>
            <w:rStyle w:val="Hyperlink"/>
            <w:rFonts w:ascii="Times New Roman" w:hAnsi="Times New Roman" w:cs="Times New Roman"/>
          </w:rPr>
          <w:fldChar w:fldCharType="end"/>
        </w:r>
        <w:r w:rsidRPr="00D03F64">
          <w:rPr>
            <w:rFonts w:ascii="Times New Roman" w:hAnsi="Times New Roman" w:cs="Times New Roman"/>
          </w:rPr>
          <w:t xml:space="preserve"> </w:t>
        </w:r>
        <w:r w:rsidRPr="00D03F64">
          <w:fldChar w:fldCharType="begin"/>
        </w:r>
        <w:r w:rsidRPr="00D03F64">
          <w:rPr>
            <w:rFonts w:ascii="Times New Roman" w:hAnsi="Times New Roman" w:cs="Times New Roman"/>
          </w:rPr>
          <w:instrText xml:space="preserve"> HYPERLINK "http://www.usip.org/events/states-of-fragility-post-2015-ambitions" </w:instrText>
        </w:r>
        <w:r w:rsidRPr="00D03F64">
          <w:fldChar w:fldCharType="separate"/>
        </w:r>
        <w:r w:rsidRPr="00D03F64">
          <w:rPr>
            <w:rStyle w:val="Hyperlink"/>
            <w:rFonts w:ascii="Times New Roman" w:hAnsi="Times New Roman" w:cs="Times New Roman"/>
          </w:rPr>
          <w:t>organizations</w:t>
        </w:r>
        <w:r w:rsidRPr="00D03F64">
          <w:rPr>
            <w:rStyle w:val="Hyperlink"/>
            <w:rFonts w:ascii="Times New Roman" w:hAnsi="Times New Roman" w:cs="Times New Roman"/>
          </w:rPr>
          <w:fldChar w:fldCharType="end"/>
        </w:r>
        <w:r w:rsidRPr="00D03F64">
          <w:rPr>
            <w:rFonts w:ascii="Times New Roman" w:hAnsi="Times New Roman" w:cs="Times New Roman"/>
          </w:rPr>
          <w:t xml:space="preserve"> that the new approach is an improvement, based on my replication something went very wrong in the execution.</w:t>
        </w:r>
      </w:moveTo>
    </w:p>
    <w:p w:rsidR="00800886" w:rsidRPr="00D03F64" w:rsidRDefault="00800886" w:rsidP="00800886">
      <w:pPr>
        <w:rPr>
          <w:rFonts w:ascii="Times New Roman" w:hAnsi="Times New Roman" w:cs="Times New Roman"/>
        </w:rPr>
      </w:pPr>
    </w:p>
    <w:moveToRangeEnd w:id="222"/>
    <w:p w:rsidR="00417932" w:rsidRPr="008A3157" w:rsidDel="008A3157" w:rsidRDefault="00A647C8">
      <w:pPr>
        <w:rPr>
          <w:del w:id="224" w:author="R D" w:date="2015-05-04T11:14:00Z"/>
          <w:rFonts w:ascii="Times New Roman" w:hAnsi="Times New Roman" w:cs="Times New Roman"/>
        </w:rPr>
      </w:pPr>
      <w:del w:id="225" w:author="R D" w:date="2015-05-04T11:14:00Z">
        <w:r w:rsidRPr="008A3157" w:rsidDel="008A3157">
          <w:rPr>
            <w:rFonts w:ascii="Times New Roman" w:hAnsi="Times New Roman" w:cs="Times New Roman"/>
          </w:rPr>
          <w:delText xml:space="preserve">During my replication I almost gave up a few times, such as when I realized I would have to code </w:delText>
        </w:r>
        <w:r w:rsidR="00800886" w:rsidRPr="008A3157" w:rsidDel="008A3157">
          <w:rPr>
            <w:rFonts w:ascii="Times New Roman" w:hAnsi="Times New Roman" w:cs="Times New Roman"/>
            <w:rPrChange w:id="226" w:author="R D" w:date="2015-05-04T11:19:00Z">
              <w:rPr/>
            </w:rPrChange>
          </w:rPr>
          <w:fldChar w:fldCharType="begin"/>
        </w:r>
        <w:r w:rsidR="00800886" w:rsidRPr="008A3157" w:rsidDel="008A3157">
          <w:rPr>
            <w:rFonts w:ascii="Times New Roman" w:hAnsi="Times New Roman" w:cs="Times New Roman"/>
            <w:rPrChange w:id="227" w:author="R D" w:date="2015-05-04T11:19:00Z">
              <w:rPr/>
            </w:rPrChange>
          </w:rPr>
          <w:delInstrText xml:space="preserve"> HYPERLINK "http://www.dni.gov/files/" </w:delInstrText>
        </w:r>
        <w:r w:rsidR="00800886" w:rsidRPr="008A3157" w:rsidDel="008A3157">
          <w:rPr>
            <w:rFonts w:ascii="Times New Roman" w:hAnsi="Times New Roman" w:cs="Times New Roman"/>
            <w:rPrChange w:id="228" w:author="R D" w:date="2015-05-04T11:19:00Z">
              <w:rPr>
                <w:rStyle w:val="Hyperlink"/>
                <w:rFonts w:ascii="Times New Roman" w:hAnsi="Times New Roman" w:cs="Times New Roman"/>
              </w:rPr>
            </w:rPrChange>
          </w:rPr>
          <w:fldChar w:fldCharType="separate"/>
        </w:r>
        <w:r w:rsidRPr="008A3157" w:rsidDel="008A3157">
          <w:rPr>
            <w:rStyle w:val="Hyperlink"/>
            <w:rFonts w:ascii="Times New Roman" w:hAnsi="Times New Roman" w:cs="Times New Roman"/>
          </w:rPr>
          <w:delText>health-care capabilities from a map</w:delText>
        </w:r>
        <w:r w:rsidR="00800886" w:rsidRPr="008A3157" w:rsidDel="008A3157">
          <w:rPr>
            <w:rStyle w:val="Hyperlink"/>
            <w:rFonts w:ascii="Times New Roman" w:hAnsi="Times New Roman" w:cs="Times New Roman"/>
            <w:rPrChange w:id="229" w:author="R D" w:date="2015-05-04T11:19:00Z">
              <w:rPr>
                <w:rStyle w:val="Hyperlink"/>
                <w:rFonts w:ascii="Times New Roman" w:hAnsi="Times New Roman" w:cs="Times New Roman"/>
              </w:rPr>
            </w:rPrChange>
          </w:rPr>
          <w:fldChar w:fldCharType="end"/>
        </w:r>
        <w:r w:rsidRPr="008A3157" w:rsidDel="008A3157">
          <w:rPr>
            <w:rFonts w:ascii="Times New Roman" w:hAnsi="Times New Roman" w:cs="Times New Roman"/>
          </w:rPr>
          <w:delText xml:space="preserve">, a depressing backwards paint-by-number. </w:delText>
        </w:r>
      </w:del>
      <w:del w:id="230" w:author="R D" w:date="2015-05-04T11:07:00Z">
        <w:r w:rsidRPr="008A3157" w:rsidDel="00F40F4A">
          <w:rPr>
            <w:rFonts w:ascii="Times New Roman" w:hAnsi="Times New Roman" w:cs="Times New Roman"/>
          </w:rPr>
          <w:delText>I pushed on because I could not understand why</w:delText>
        </w:r>
        <w:r w:rsidR="00417932" w:rsidRPr="008A3157" w:rsidDel="00F40F4A">
          <w:rPr>
            <w:rFonts w:ascii="Times New Roman" w:hAnsi="Times New Roman" w:cs="Times New Roman"/>
          </w:rPr>
          <w:delText xml:space="preserve"> Afghanistan was vulnerable in every cluster except Institutions</w:delText>
        </w:r>
        <w:r w:rsidRPr="008A3157" w:rsidDel="00F40F4A">
          <w:rPr>
            <w:rFonts w:ascii="Times New Roman" w:hAnsi="Times New Roman" w:cs="Times New Roman"/>
          </w:rPr>
          <w:delText xml:space="preserve">. This </w:delText>
        </w:r>
        <w:r w:rsidR="00252625" w:rsidRPr="008A3157" w:rsidDel="00F40F4A">
          <w:rPr>
            <w:rFonts w:ascii="Times New Roman" w:hAnsi="Times New Roman" w:cs="Times New Roman"/>
          </w:rPr>
          <w:delText>seemed odd</w:delText>
        </w:r>
        <w:r w:rsidR="00417932" w:rsidRPr="008A3157" w:rsidDel="00F40F4A">
          <w:rPr>
            <w:rFonts w:ascii="Times New Roman" w:hAnsi="Times New Roman" w:cs="Times New Roman"/>
          </w:rPr>
          <w:delText xml:space="preserve"> since it </w:delText>
        </w:r>
        <w:r w:rsidR="00800886" w:rsidRPr="008A3157" w:rsidDel="00F40F4A">
          <w:rPr>
            <w:rFonts w:ascii="Times New Roman" w:hAnsi="Times New Roman" w:cs="Times New Roman"/>
            <w:rPrChange w:id="231" w:author="R D" w:date="2015-05-04T11:19:00Z">
              <w:rPr/>
            </w:rPrChange>
          </w:rPr>
          <w:fldChar w:fldCharType="begin"/>
        </w:r>
        <w:r w:rsidR="00800886" w:rsidRPr="008A3157" w:rsidDel="00F40F4A">
          <w:rPr>
            <w:rFonts w:ascii="Times New Roman" w:hAnsi="Times New Roman" w:cs="Times New Roman"/>
            <w:rPrChange w:id="232" w:author="R D" w:date="2015-05-04T11:19:00Z">
              <w:rPr/>
            </w:rPrChange>
          </w:rPr>
          <w:delInstrText xml:space="preserve"> HYPERLINK "https://www.transparency.org/country/" \l "AFG" </w:delInstrText>
        </w:r>
        <w:r w:rsidR="00800886" w:rsidRPr="008A3157" w:rsidDel="00F40F4A">
          <w:rPr>
            <w:rFonts w:ascii="Times New Roman" w:hAnsi="Times New Roman" w:cs="Times New Roman"/>
            <w:rPrChange w:id="233" w:author="R D" w:date="2015-05-04T11:19:00Z">
              <w:rPr>
                <w:rStyle w:val="Hyperlink"/>
                <w:rFonts w:ascii="Times New Roman" w:hAnsi="Times New Roman" w:cs="Times New Roman"/>
              </w:rPr>
            </w:rPrChange>
          </w:rPr>
          <w:fldChar w:fldCharType="separate"/>
        </w:r>
        <w:r w:rsidR="00417932" w:rsidRPr="008A3157" w:rsidDel="00F40F4A">
          <w:rPr>
            <w:rStyle w:val="Hyperlink"/>
            <w:rFonts w:ascii="Times New Roman" w:hAnsi="Times New Roman" w:cs="Times New Roman"/>
          </w:rPr>
          <w:delText>regularly ranks very low on corruption</w:delText>
        </w:r>
        <w:r w:rsidR="00800886" w:rsidRPr="008A3157" w:rsidDel="00F40F4A">
          <w:rPr>
            <w:rStyle w:val="Hyperlink"/>
            <w:rFonts w:ascii="Times New Roman" w:hAnsi="Times New Roman" w:cs="Times New Roman"/>
            <w:rPrChange w:id="234" w:author="R D" w:date="2015-05-04T11:19:00Z">
              <w:rPr>
                <w:rStyle w:val="Hyperlink"/>
                <w:rFonts w:ascii="Times New Roman" w:hAnsi="Times New Roman" w:cs="Times New Roman"/>
              </w:rPr>
            </w:rPrChange>
          </w:rPr>
          <w:fldChar w:fldCharType="end"/>
        </w:r>
        <w:r w:rsidR="00417932" w:rsidRPr="008A3157" w:rsidDel="00F40F4A">
          <w:rPr>
            <w:rFonts w:ascii="Times New Roman" w:hAnsi="Times New Roman" w:cs="Times New Roman"/>
          </w:rPr>
          <w:delText xml:space="preserve"> issues.</w:delText>
        </w:r>
        <w:r w:rsidR="00252625" w:rsidRPr="008A3157" w:rsidDel="00F40F4A">
          <w:rPr>
            <w:rFonts w:ascii="Times New Roman" w:hAnsi="Times New Roman" w:cs="Times New Roman"/>
          </w:rPr>
          <w:delText xml:space="preserve"> General Allen identified c</w:delText>
        </w:r>
        <w:r w:rsidR="00417932" w:rsidRPr="008A3157" w:rsidDel="00F40F4A">
          <w:rPr>
            <w:rFonts w:ascii="Times New Roman" w:hAnsi="Times New Roman" w:cs="Times New Roman"/>
          </w:rPr>
          <w:delText>orruption as “the existential threat to the long term viability of modern Afghanistan.” How then in the Institution calculation did Afghanistan avoid the bottom 50?</w:delText>
        </w:r>
      </w:del>
    </w:p>
    <w:p w:rsidR="00127D98" w:rsidRPr="008A3157" w:rsidDel="008A3157" w:rsidRDefault="00285233">
      <w:pPr>
        <w:rPr>
          <w:del w:id="235" w:author="R D" w:date="2015-05-04T11:14:00Z"/>
          <w:rFonts w:ascii="Times New Roman" w:hAnsi="Times New Roman" w:cs="Times New Roman"/>
        </w:rPr>
      </w:pPr>
      <w:del w:id="236" w:author="R D" w:date="2015-05-04T11:14:00Z">
        <w:r w:rsidRPr="008A3157" w:rsidDel="008A3157">
          <w:rPr>
            <w:rFonts w:ascii="Times New Roman" w:hAnsi="Times New Roman" w:cs="Times New Roman"/>
          </w:rPr>
          <w:delText>So I pushed on,</w:delText>
        </w:r>
        <w:r w:rsidR="00252625" w:rsidRPr="008A3157" w:rsidDel="008A3157">
          <w:rPr>
            <w:rFonts w:ascii="Times New Roman" w:hAnsi="Times New Roman" w:cs="Times New Roman"/>
          </w:rPr>
          <w:delText xml:space="preserve"> gathering, cleaning, and merging the datasets that </w:delText>
        </w:r>
        <w:r w:rsidRPr="008A3157" w:rsidDel="008A3157">
          <w:rPr>
            <w:rFonts w:ascii="Times New Roman" w:hAnsi="Times New Roman" w:cs="Times New Roman"/>
          </w:rPr>
          <w:delText>the OECD</w:delText>
        </w:r>
        <w:r w:rsidR="00252625" w:rsidRPr="008A3157" w:rsidDel="008A3157">
          <w:rPr>
            <w:rFonts w:ascii="Times New Roman" w:hAnsi="Times New Roman" w:cs="Times New Roman"/>
          </w:rPr>
          <w:delText xml:space="preserve"> used and then calculating the indices using the report</w:delText>
        </w:r>
        <w:r w:rsidRPr="008A3157" w:rsidDel="008A3157">
          <w:rPr>
            <w:rFonts w:ascii="Times New Roman" w:hAnsi="Times New Roman" w:cs="Times New Roman"/>
          </w:rPr>
          <w:delText>’</w:delText>
        </w:r>
        <w:r w:rsidR="00252625" w:rsidRPr="008A3157" w:rsidDel="008A3157">
          <w:rPr>
            <w:rFonts w:ascii="Times New Roman" w:hAnsi="Times New Roman" w:cs="Times New Roman"/>
          </w:rPr>
          <w:delText xml:space="preserve">s methodology. </w:delText>
        </w:r>
      </w:del>
      <w:del w:id="237" w:author="R D" w:date="2015-05-04T11:10:00Z">
        <w:r w:rsidR="00D30A5B" w:rsidRPr="008A3157" w:rsidDel="00F40F4A">
          <w:rPr>
            <w:rFonts w:ascii="Times New Roman" w:hAnsi="Times New Roman" w:cs="Times New Roman"/>
          </w:rPr>
          <w:delText>For each</w:delText>
        </w:r>
        <w:r w:rsidRPr="008A3157" w:rsidDel="00F40F4A">
          <w:rPr>
            <w:rFonts w:ascii="Times New Roman" w:hAnsi="Times New Roman" w:cs="Times New Roman"/>
          </w:rPr>
          <w:delText xml:space="preserve"> of the five</w:delText>
        </w:r>
        <w:r w:rsidR="00D30A5B" w:rsidRPr="008A3157" w:rsidDel="00F40F4A">
          <w:rPr>
            <w:rFonts w:ascii="Times New Roman" w:hAnsi="Times New Roman" w:cs="Times New Roman"/>
          </w:rPr>
          <w:delText xml:space="preserve"> cluster</w:delText>
        </w:r>
        <w:r w:rsidRPr="008A3157" w:rsidDel="00F40F4A">
          <w:rPr>
            <w:rFonts w:ascii="Times New Roman" w:hAnsi="Times New Roman" w:cs="Times New Roman"/>
          </w:rPr>
          <w:delText>s</w:delText>
        </w:r>
        <w:r w:rsidR="00D30A5B" w:rsidRPr="008A3157" w:rsidDel="00F40F4A">
          <w:rPr>
            <w:rFonts w:ascii="Times New Roman" w:hAnsi="Times New Roman" w:cs="Times New Roman"/>
          </w:rPr>
          <w:delText xml:space="preserve">, the OECD creates an index from </w:delText>
        </w:r>
        <w:r w:rsidRPr="008A3157" w:rsidDel="00F40F4A">
          <w:rPr>
            <w:rFonts w:ascii="Times New Roman" w:hAnsi="Times New Roman" w:cs="Times New Roman"/>
          </w:rPr>
          <w:delText>by taking the average of three inputs that are normalized to a scale of 0 to 100.</w:delText>
        </w:r>
        <w:r w:rsidR="00D30A5B" w:rsidRPr="008A3157" w:rsidDel="00F40F4A">
          <w:rPr>
            <w:rFonts w:ascii="Times New Roman" w:hAnsi="Times New Roman" w:cs="Times New Roman"/>
          </w:rPr>
          <w:delText xml:space="preserve"> </w:delText>
        </w:r>
        <w:r w:rsidR="00F73AE2" w:rsidRPr="008A3157" w:rsidDel="00F40F4A">
          <w:rPr>
            <w:rFonts w:ascii="Times New Roman" w:hAnsi="Times New Roman" w:cs="Times New Roman"/>
          </w:rPr>
          <w:delText>For example, the V</w:delText>
        </w:r>
        <w:r w:rsidR="00127D98" w:rsidRPr="008A3157" w:rsidDel="00F40F4A">
          <w:rPr>
            <w:rFonts w:ascii="Times New Roman" w:hAnsi="Times New Roman" w:cs="Times New Roman"/>
          </w:rPr>
          <w:delText>iol</w:delText>
        </w:r>
        <w:r w:rsidRPr="008A3157" w:rsidDel="00F40F4A">
          <w:rPr>
            <w:rFonts w:ascii="Times New Roman" w:hAnsi="Times New Roman" w:cs="Times New Roman"/>
          </w:rPr>
          <w:delText>ence cluster is calculated by taking the average of a country’s scores on</w:delText>
        </w:r>
        <w:r w:rsidR="00127D98" w:rsidRPr="008A3157" w:rsidDel="00F40F4A">
          <w:rPr>
            <w:rFonts w:ascii="Times New Roman" w:hAnsi="Times New Roman" w:cs="Times New Roman"/>
          </w:rPr>
          <w:delText xml:space="preserve"> battle deaths, interpersonal injuries, and political instability. </w:delText>
        </w:r>
        <w:r w:rsidR="00D30A5B" w:rsidRPr="008A3157" w:rsidDel="00F40F4A">
          <w:rPr>
            <w:rFonts w:ascii="Times New Roman" w:hAnsi="Times New Roman" w:cs="Times New Roman"/>
          </w:rPr>
          <w:delText xml:space="preserve">The 50 countries with the lowest </w:delText>
        </w:r>
        <w:r w:rsidRPr="008A3157" w:rsidDel="00F40F4A">
          <w:rPr>
            <w:rFonts w:ascii="Times New Roman" w:hAnsi="Times New Roman" w:cs="Times New Roman"/>
          </w:rPr>
          <w:delText>averages</w:delText>
        </w:r>
        <w:r w:rsidR="00D30A5B" w:rsidRPr="008A3157" w:rsidDel="00F40F4A">
          <w:rPr>
            <w:rFonts w:ascii="Times New Roman" w:hAnsi="Times New Roman" w:cs="Times New Roman"/>
          </w:rPr>
          <w:delText xml:space="preserve"> are considered vulnerab</w:delText>
        </w:r>
        <w:r w:rsidRPr="008A3157" w:rsidDel="00F40F4A">
          <w:rPr>
            <w:rFonts w:ascii="Times New Roman" w:hAnsi="Times New Roman" w:cs="Times New Roman"/>
          </w:rPr>
          <w:delText xml:space="preserve">le </w:delText>
        </w:r>
        <w:r w:rsidR="00127D98" w:rsidRPr="008A3157" w:rsidDel="00F40F4A">
          <w:rPr>
            <w:rFonts w:ascii="Times New Roman" w:hAnsi="Times New Roman" w:cs="Times New Roman"/>
          </w:rPr>
          <w:delText xml:space="preserve">in that </w:delText>
        </w:r>
        <w:r w:rsidRPr="008A3157" w:rsidDel="00F40F4A">
          <w:rPr>
            <w:rFonts w:ascii="Times New Roman" w:hAnsi="Times New Roman" w:cs="Times New Roman"/>
          </w:rPr>
          <w:delText>cluster</w:delText>
        </w:r>
        <w:r w:rsidR="00127D98" w:rsidRPr="008A3157" w:rsidDel="00F40F4A">
          <w:rPr>
            <w:rFonts w:ascii="Times New Roman" w:hAnsi="Times New Roman" w:cs="Times New Roman"/>
          </w:rPr>
          <w:delText xml:space="preserve">. The report </w:delText>
        </w:r>
        <w:r w:rsidRPr="008A3157" w:rsidDel="00F40F4A">
          <w:rPr>
            <w:rFonts w:ascii="Times New Roman" w:hAnsi="Times New Roman" w:cs="Times New Roman"/>
          </w:rPr>
          <w:delText>and its Venn diagram focus</w:delText>
        </w:r>
        <w:r w:rsidR="00127D98" w:rsidRPr="008A3157" w:rsidDel="00F40F4A">
          <w:rPr>
            <w:rFonts w:ascii="Times New Roman" w:hAnsi="Times New Roman" w:cs="Times New Roman"/>
          </w:rPr>
          <w:delText xml:space="preserve"> on </w:delText>
        </w:r>
        <w:r w:rsidR="00252625" w:rsidRPr="008A3157" w:rsidDel="00F40F4A">
          <w:rPr>
            <w:rFonts w:ascii="Times New Roman" w:hAnsi="Times New Roman" w:cs="Times New Roman"/>
          </w:rPr>
          <w:delText>those c</w:delText>
        </w:r>
        <w:r w:rsidR="00127D98" w:rsidRPr="008A3157" w:rsidDel="00F40F4A">
          <w:rPr>
            <w:rFonts w:ascii="Times New Roman" w:hAnsi="Times New Roman" w:cs="Times New Roman"/>
          </w:rPr>
          <w:delText xml:space="preserve">ountries that are vulnerable in more than one cluster.  </w:delText>
        </w:r>
      </w:del>
    </w:p>
    <w:p w:rsidR="00AF30AC" w:rsidRPr="008A3157" w:rsidDel="008A3157" w:rsidRDefault="00BC5FA6">
      <w:pPr>
        <w:rPr>
          <w:del w:id="238" w:author="R D" w:date="2015-05-04T11:14:00Z"/>
          <w:rFonts w:ascii="Times New Roman" w:hAnsi="Times New Roman" w:cs="Times New Roman"/>
        </w:rPr>
      </w:pPr>
      <w:del w:id="239" w:author="R D" w:date="2015-05-04T11:14:00Z">
        <w:r w:rsidRPr="008A3157" w:rsidDel="008A3157">
          <w:rPr>
            <w:rFonts w:ascii="Times New Roman" w:hAnsi="Times New Roman" w:cs="Times New Roman"/>
          </w:rPr>
          <w:delText>The</w:delText>
        </w:r>
        <w:r w:rsidR="00252625" w:rsidRPr="008A3157" w:rsidDel="008A3157">
          <w:rPr>
            <w:rFonts w:ascii="Times New Roman" w:hAnsi="Times New Roman" w:cs="Times New Roman"/>
          </w:rPr>
          <w:delText xml:space="preserve"> report is not clear on many methodological points, such as </w:delText>
        </w:r>
        <w:r w:rsidRPr="008A3157" w:rsidDel="008A3157">
          <w:rPr>
            <w:rFonts w:ascii="Times New Roman" w:hAnsi="Times New Roman" w:cs="Times New Roman"/>
          </w:rPr>
          <w:delText>how to handle missing data or</w:delText>
        </w:r>
        <w:r w:rsidR="00252625" w:rsidRPr="008A3157" w:rsidDel="008A3157">
          <w:rPr>
            <w:rFonts w:ascii="Times New Roman" w:hAnsi="Times New Roman" w:cs="Times New Roman"/>
          </w:rPr>
          <w:delText xml:space="preserve"> whether to include territories and small island states</w:delText>
        </w:r>
        <w:r w:rsidRPr="008A3157" w:rsidDel="008A3157">
          <w:rPr>
            <w:rFonts w:ascii="Times New Roman" w:hAnsi="Times New Roman" w:cs="Times New Roman"/>
          </w:rPr>
          <w:delText>. The report it used data from</w:delText>
        </w:r>
        <w:r w:rsidR="00252625" w:rsidRPr="008A3157" w:rsidDel="008A3157">
          <w:rPr>
            <w:rFonts w:ascii="Times New Roman" w:hAnsi="Times New Roman" w:cs="Times New Roman"/>
          </w:rPr>
          <w:delText xml:space="preserve"> “2012 or most recent year” which could mean closest to 2012 without goin</w:delText>
        </w:r>
        <w:r w:rsidRPr="008A3157" w:rsidDel="008A3157">
          <w:rPr>
            <w:rFonts w:ascii="Times New Roman" w:hAnsi="Times New Roman" w:cs="Times New Roman"/>
          </w:rPr>
          <w:delText>g over – standard Price-is-</w:delText>
        </w:r>
        <w:r w:rsidR="00285233" w:rsidRPr="008A3157" w:rsidDel="008A3157">
          <w:rPr>
            <w:rFonts w:ascii="Times New Roman" w:hAnsi="Times New Roman" w:cs="Times New Roman"/>
          </w:rPr>
          <w:delText>Right r</w:delText>
        </w:r>
        <w:r w:rsidRPr="008A3157" w:rsidDel="008A3157">
          <w:rPr>
            <w:rFonts w:ascii="Times New Roman" w:hAnsi="Times New Roman" w:cs="Times New Roman"/>
          </w:rPr>
          <w:delText>ules -</w:delText>
        </w:r>
        <w:r w:rsidR="00252625" w:rsidRPr="008A3157" w:rsidDel="008A3157">
          <w:rPr>
            <w:rFonts w:ascii="Times New Roman" w:hAnsi="Times New Roman" w:cs="Times New Roman"/>
          </w:rPr>
          <w:delText xml:space="preserve"> but </w:delText>
        </w:r>
        <w:r w:rsidRPr="008A3157" w:rsidDel="008A3157">
          <w:rPr>
            <w:rFonts w:ascii="Times New Roman" w:hAnsi="Times New Roman" w:cs="Times New Roman"/>
          </w:rPr>
          <w:delText>could allow for 2013 data when available. In each case I tried every interpretation with simil</w:delText>
        </w:r>
        <w:r w:rsidR="00A62CC8" w:rsidRPr="008A3157" w:rsidDel="008A3157">
          <w:rPr>
            <w:rFonts w:ascii="Times New Roman" w:hAnsi="Times New Roman" w:cs="Times New Roman"/>
          </w:rPr>
          <w:delText>ar results</w:delText>
        </w:r>
      </w:del>
    </w:p>
    <w:p w:rsidR="00AF30AC" w:rsidRPr="008A3157" w:rsidDel="008A3157" w:rsidRDefault="00AF30AC">
      <w:pPr>
        <w:rPr>
          <w:del w:id="240" w:author="R D" w:date="2015-05-04T11:14:00Z"/>
          <w:rFonts w:ascii="Times New Roman" w:hAnsi="Times New Roman" w:cs="Times New Roman"/>
        </w:rPr>
      </w:pPr>
      <w:del w:id="241" w:author="R D" w:date="2015-05-04T11:14:00Z">
        <w:r w:rsidRPr="008A3157" w:rsidDel="008A3157">
          <w:rPr>
            <w:rFonts w:ascii="Times New Roman" w:hAnsi="Times New Roman" w:cs="Times New Roman"/>
          </w:rPr>
          <w:delText>These errors are not minor; some rankings make small hops across the fragility threshold, but other changes are relatively huge. North Korea, which has been on the one-dimensional Fragile State Index every year since 2008 but does not appear on the OECD’s Venn diagram, is ranked as the worst country for Institutions and Resilience in my replication. North Korea is missing some data, but the Philippines is missing no data and similarly did not make the OECD diagram. It ranks 19</w:delText>
        </w:r>
        <w:r w:rsidRPr="008A3157" w:rsidDel="008A3157">
          <w:rPr>
            <w:rFonts w:ascii="Times New Roman" w:hAnsi="Times New Roman" w:cs="Times New Roman"/>
            <w:vertAlign w:val="superscript"/>
          </w:rPr>
          <w:delText>th</w:delText>
        </w:r>
        <w:r w:rsidRPr="008A3157" w:rsidDel="008A3157">
          <w:rPr>
            <w:rFonts w:ascii="Times New Roman" w:hAnsi="Times New Roman" w:cs="Times New Roman"/>
          </w:rPr>
          <w:delText xml:space="preserve"> from last in </w:delText>
        </w:r>
        <w:r w:rsidR="008D5F50" w:rsidRPr="008A3157" w:rsidDel="008A3157">
          <w:rPr>
            <w:rFonts w:ascii="Times New Roman" w:hAnsi="Times New Roman" w:cs="Times New Roman"/>
          </w:rPr>
          <w:delText xml:space="preserve">Violence </w:delText>
        </w:r>
        <w:r w:rsidRPr="008A3157" w:rsidDel="008A3157">
          <w:rPr>
            <w:rFonts w:ascii="Times New Roman" w:hAnsi="Times New Roman" w:cs="Times New Roman"/>
          </w:rPr>
          <w:delText>and 15</w:delText>
        </w:r>
        <w:r w:rsidRPr="008A3157" w:rsidDel="008A3157">
          <w:rPr>
            <w:rFonts w:ascii="Times New Roman" w:hAnsi="Times New Roman" w:cs="Times New Roman"/>
            <w:vertAlign w:val="superscript"/>
          </w:rPr>
          <w:delText>th</w:delText>
        </w:r>
        <w:r w:rsidRPr="008A3157" w:rsidDel="008A3157">
          <w:rPr>
            <w:rFonts w:ascii="Times New Roman" w:hAnsi="Times New Roman" w:cs="Times New Roman"/>
          </w:rPr>
          <w:delText xml:space="preserve"> from last for Resilience.  On the other end of the spectrum, I drop Lesotho from the diagram as it ranks as 124</w:delText>
        </w:r>
        <w:r w:rsidRPr="008A3157" w:rsidDel="008A3157">
          <w:rPr>
            <w:rFonts w:ascii="Times New Roman" w:hAnsi="Times New Roman" w:cs="Times New Roman"/>
            <w:vertAlign w:val="superscript"/>
          </w:rPr>
          <w:delText>th</w:delText>
        </w:r>
        <w:r w:rsidRPr="008A3157" w:rsidDel="008A3157">
          <w:rPr>
            <w:rFonts w:ascii="Times New Roman" w:hAnsi="Times New Roman" w:cs="Times New Roman"/>
          </w:rPr>
          <w:delText xml:space="preserve"> from the bottom for </w:delText>
        </w:r>
        <w:r w:rsidR="008D5F50" w:rsidRPr="008A3157" w:rsidDel="008A3157">
          <w:rPr>
            <w:rFonts w:ascii="Times New Roman" w:hAnsi="Times New Roman" w:cs="Times New Roman"/>
          </w:rPr>
          <w:delText>Violence</w:delText>
        </w:r>
        <w:r w:rsidRPr="008A3157" w:rsidDel="008A3157">
          <w:rPr>
            <w:rFonts w:ascii="Times New Roman" w:hAnsi="Times New Roman" w:cs="Times New Roman"/>
          </w:rPr>
          <w:delText>, far from the bottom 50 cutoff.</w:delText>
        </w:r>
      </w:del>
    </w:p>
    <w:p w:rsidR="00CA1E89" w:rsidRPr="008A3157" w:rsidRDefault="00285233">
      <w:pPr>
        <w:rPr>
          <w:rFonts w:ascii="Times New Roman" w:hAnsi="Times New Roman" w:cs="Times New Roman"/>
        </w:rPr>
      </w:pPr>
      <w:del w:id="242" w:author="R D" w:date="2015-05-04T11:14:00Z">
        <w:r w:rsidRPr="008A3157" w:rsidDel="008A3157">
          <w:rPr>
            <w:rFonts w:ascii="Times New Roman" w:hAnsi="Times New Roman" w:cs="Times New Roman"/>
          </w:rPr>
          <w:lastRenderedPageBreak/>
          <w:delText xml:space="preserve">Alas, as mentioned before, I cannot determine exactly why I cannot replicate the reports results. The OECD is welcome to figure it out; my </w:delText>
        </w:r>
        <w:r w:rsidR="00361CA3" w:rsidRPr="008A3157" w:rsidDel="008A3157">
          <w:rPr>
            <w:rFonts w:ascii="Times New Roman" w:hAnsi="Times New Roman" w:cs="Times New Roman"/>
          </w:rPr>
          <w:delText xml:space="preserve">replication along with the datasets and R script I used </w:delText>
        </w:r>
        <w:r w:rsidRPr="008A3157" w:rsidDel="008A3157">
          <w:rPr>
            <w:rFonts w:ascii="Times New Roman" w:hAnsi="Times New Roman" w:cs="Times New Roman"/>
          </w:rPr>
          <w:delText>are</w:delText>
        </w:r>
        <w:r w:rsidR="00361CA3" w:rsidRPr="008A3157" w:rsidDel="008A3157">
          <w:rPr>
            <w:rFonts w:ascii="Times New Roman" w:hAnsi="Times New Roman" w:cs="Times New Roman"/>
          </w:rPr>
          <w:delText xml:space="preserve"> available on Github</w:delText>
        </w:r>
        <w:r w:rsidRPr="008A3157" w:rsidDel="008A3157">
          <w:rPr>
            <w:rFonts w:ascii="Times New Roman" w:hAnsi="Times New Roman" w:cs="Times New Roman"/>
          </w:rPr>
          <w:delText xml:space="preserve"> for anyone to replicate and engage with [</w:delText>
        </w:r>
        <w:r w:rsidR="00361CA3" w:rsidRPr="008A3157" w:rsidDel="008A3157">
          <w:rPr>
            <w:rFonts w:ascii="Times New Roman" w:hAnsi="Times New Roman" w:cs="Times New Roman"/>
          </w:rPr>
          <w:delText>LINK].</w:delText>
        </w:r>
        <w:r w:rsidR="00DB2319" w:rsidRPr="008A3157" w:rsidDel="008A3157">
          <w:rPr>
            <w:rFonts w:ascii="Times New Roman" w:hAnsi="Times New Roman" w:cs="Times New Roman"/>
          </w:rPr>
          <w:delText xml:space="preserve"> Let’s hope future policy reports can say the same.</w:delText>
        </w:r>
      </w:del>
    </w:p>
    <w:sectPr w:rsidR="00CA1E89" w:rsidRPr="008A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 D">
    <w15:presenceInfo w15:providerId="Windows Live" w15:userId="f041ff0841da4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1E"/>
    <w:rsid w:val="00037243"/>
    <w:rsid w:val="00046E8D"/>
    <w:rsid w:val="00050FAF"/>
    <w:rsid w:val="0008506E"/>
    <w:rsid w:val="000B0813"/>
    <w:rsid w:val="000F4189"/>
    <w:rsid w:val="001169BF"/>
    <w:rsid w:val="00127D98"/>
    <w:rsid w:val="00142EFC"/>
    <w:rsid w:val="00166419"/>
    <w:rsid w:val="00183056"/>
    <w:rsid w:val="00183CD1"/>
    <w:rsid w:val="001A5050"/>
    <w:rsid w:val="001F6DD5"/>
    <w:rsid w:val="00230715"/>
    <w:rsid w:val="00234B68"/>
    <w:rsid w:val="00252625"/>
    <w:rsid w:val="00285233"/>
    <w:rsid w:val="002B31F4"/>
    <w:rsid w:val="002B78FA"/>
    <w:rsid w:val="002D2179"/>
    <w:rsid w:val="002D346B"/>
    <w:rsid w:val="003211C1"/>
    <w:rsid w:val="00342D9C"/>
    <w:rsid w:val="00354F57"/>
    <w:rsid w:val="003601B7"/>
    <w:rsid w:val="00361CA3"/>
    <w:rsid w:val="00373367"/>
    <w:rsid w:val="00377EA9"/>
    <w:rsid w:val="003B7FF5"/>
    <w:rsid w:val="00417932"/>
    <w:rsid w:val="00420710"/>
    <w:rsid w:val="00461D7C"/>
    <w:rsid w:val="00487F69"/>
    <w:rsid w:val="00490A62"/>
    <w:rsid w:val="00492E83"/>
    <w:rsid w:val="004940E9"/>
    <w:rsid w:val="00494E59"/>
    <w:rsid w:val="004D2E16"/>
    <w:rsid w:val="004D521E"/>
    <w:rsid w:val="004D5B53"/>
    <w:rsid w:val="004F2461"/>
    <w:rsid w:val="00502712"/>
    <w:rsid w:val="00547978"/>
    <w:rsid w:val="00560A80"/>
    <w:rsid w:val="00573F10"/>
    <w:rsid w:val="005A3102"/>
    <w:rsid w:val="005B22E1"/>
    <w:rsid w:val="0060143C"/>
    <w:rsid w:val="00603AF8"/>
    <w:rsid w:val="00663446"/>
    <w:rsid w:val="00670351"/>
    <w:rsid w:val="006B59E7"/>
    <w:rsid w:val="0073442C"/>
    <w:rsid w:val="00753ACD"/>
    <w:rsid w:val="0076495D"/>
    <w:rsid w:val="00793245"/>
    <w:rsid w:val="007F3CA0"/>
    <w:rsid w:val="00800886"/>
    <w:rsid w:val="00813483"/>
    <w:rsid w:val="00825BA6"/>
    <w:rsid w:val="0087733B"/>
    <w:rsid w:val="0088678B"/>
    <w:rsid w:val="00897E61"/>
    <w:rsid w:val="008A3157"/>
    <w:rsid w:val="008B1923"/>
    <w:rsid w:val="008D0660"/>
    <w:rsid w:val="008D5F50"/>
    <w:rsid w:val="009044A8"/>
    <w:rsid w:val="00910823"/>
    <w:rsid w:val="00946C3A"/>
    <w:rsid w:val="00956B6F"/>
    <w:rsid w:val="009E2BE8"/>
    <w:rsid w:val="00A62CC8"/>
    <w:rsid w:val="00A647C8"/>
    <w:rsid w:val="00AB5DF3"/>
    <w:rsid w:val="00AF30AC"/>
    <w:rsid w:val="00B147C0"/>
    <w:rsid w:val="00B25EDA"/>
    <w:rsid w:val="00BB623E"/>
    <w:rsid w:val="00BC5FA6"/>
    <w:rsid w:val="00BD50AC"/>
    <w:rsid w:val="00BD5C1A"/>
    <w:rsid w:val="00BE2DA0"/>
    <w:rsid w:val="00C22E3B"/>
    <w:rsid w:val="00C439F5"/>
    <w:rsid w:val="00CA1E89"/>
    <w:rsid w:val="00CB1CA5"/>
    <w:rsid w:val="00CD382B"/>
    <w:rsid w:val="00D30A5B"/>
    <w:rsid w:val="00D91413"/>
    <w:rsid w:val="00DB2319"/>
    <w:rsid w:val="00DF4B58"/>
    <w:rsid w:val="00E43750"/>
    <w:rsid w:val="00E53DA7"/>
    <w:rsid w:val="00E60957"/>
    <w:rsid w:val="00E757FA"/>
    <w:rsid w:val="00EF3761"/>
    <w:rsid w:val="00F40F4A"/>
    <w:rsid w:val="00F512F8"/>
    <w:rsid w:val="00F73AE2"/>
    <w:rsid w:val="00F95951"/>
    <w:rsid w:val="00FD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46"/>
    <w:rPr>
      <w:color w:val="0563C1" w:themeColor="hyperlink"/>
      <w:u w:val="single"/>
    </w:rPr>
  </w:style>
  <w:style w:type="character" w:customStyle="1" w:styleId="Heading2Char">
    <w:name w:val="Heading 2 Char"/>
    <w:basedOn w:val="DefaultParagraphFont"/>
    <w:link w:val="Heading2"/>
    <w:uiPriority w:val="9"/>
    <w:rsid w:val="00C439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439F5"/>
  </w:style>
  <w:style w:type="character" w:customStyle="1" w:styleId="not-provided">
    <w:name w:val="not-provided"/>
    <w:basedOn w:val="DefaultParagraphFont"/>
    <w:rsid w:val="00C439F5"/>
  </w:style>
  <w:style w:type="paragraph" w:styleId="BalloonText">
    <w:name w:val="Balloon Text"/>
    <w:basedOn w:val="Normal"/>
    <w:link w:val="BalloonTextChar"/>
    <w:uiPriority w:val="99"/>
    <w:semiHidden/>
    <w:unhideWhenUsed/>
    <w:rsid w:val="00D9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13"/>
    <w:rPr>
      <w:rFonts w:ascii="Tahoma" w:hAnsi="Tahoma" w:cs="Tahoma"/>
      <w:sz w:val="16"/>
      <w:szCs w:val="16"/>
    </w:rPr>
  </w:style>
  <w:style w:type="character" w:styleId="FollowedHyperlink">
    <w:name w:val="FollowedHyperlink"/>
    <w:basedOn w:val="DefaultParagraphFont"/>
    <w:uiPriority w:val="99"/>
    <w:semiHidden/>
    <w:unhideWhenUsed/>
    <w:rsid w:val="0060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3062">
      <w:bodyDiv w:val="1"/>
      <w:marLeft w:val="0"/>
      <w:marRight w:val="0"/>
      <w:marTop w:val="0"/>
      <w:marBottom w:val="0"/>
      <w:divBdr>
        <w:top w:val="none" w:sz="0" w:space="0" w:color="auto"/>
        <w:left w:val="none" w:sz="0" w:space="0" w:color="auto"/>
        <w:bottom w:val="none" w:sz="0" w:space="0" w:color="auto"/>
        <w:right w:val="none" w:sz="0" w:space="0" w:color="auto"/>
      </w:divBdr>
    </w:div>
    <w:div w:id="321392858">
      <w:bodyDiv w:val="1"/>
      <w:marLeft w:val="0"/>
      <w:marRight w:val="0"/>
      <w:marTop w:val="0"/>
      <w:marBottom w:val="0"/>
      <w:divBdr>
        <w:top w:val="none" w:sz="0" w:space="0" w:color="auto"/>
        <w:left w:val="none" w:sz="0" w:space="0" w:color="auto"/>
        <w:bottom w:val="none" w:sz="0" w:space="0" w:color="auto"/>
        <w:right w:val="none" w:sz="0" w:space="0" w:color="auto"/>
      </w:divBdr>
    </w:div>
    <w:div w:id="588195276">
      <w:bodyDiv w:val="1"/>
      <w:marLeft w:val="0"/>
      <w:marRight w:val="0"/>
      <w:marTop w:val="0"/>
      <w:marBottom w:val="0"/>
      <w:divBdr>
        <w:top w:val="none" w:sz="0" w:space="0" w:color="auto"/>
        <w:left w:val="none" w:sz="0" w:space="0" w:color="auto"/>
        <w:bottom w:val="none" w:sz="0" w:space="0" w:color="auto"/>
        <w:right w:val="none" w:sz="0" w:space="0" w:color="auto"/>
      </w:divBdr>
    </w:div>
    <w:div w:id="731973108">
      <w:bodyDiv w:val="1"/>
      <w:marLeft w:val="0"/>
      <w:marRight w:val="0"/>
      <w:marTop w:val="0"/>
      <w:marBottom w:val="0"/>
      <w:divBdr>
        <w:top w:val="none" w:sz="0" w:space="0" w:color="auto"/>
        <w:left w:val="none" w:sz="0" w:space="0" w:color="auto"/>
        <w:bottom w:val="none" w:sz="0" w:space="0" w:color="auto"/>
        <w:right w:val="none" w:sz="0" w:space="0" w:color="auto"/>
      </w:divBdr>
      <w:divsChild>
        <w:div w:id="1340693662">
          <w:marLeft w:val="0"/>
          <w:marRight w:val="0"/>
          <w:marTop w:val="0"/>
          <w:marBottom w:val="0"/>
          <w:divBdr>
            <w:top w:val="none" w:sz="0" w:space="0" w:color="auto"/>
            <w:left w:val="none" w:sz="0" w:space="0" w:color="auto"/>
            <w:bottom w:val="none" w:sz="0" w:space="0" w:color="auto"/>
            <w:right w:val="none" w:sz="0" w:space="0" w:color="auto"/>
          </w:divBdr>
        </w:div>
      </w:divsChild>
    </w:div>
    <w:div w:id="1080827567">
      <w:bodyDiv w:val="1"/>
      <w:marLeft w:val="0"/>
      <w:marRight w:val="0"/>
      <w:marTop w:val="0"/>
      <w:marBottom w:val="0"/>
      <w:divBdr>
        <w:top w:val="none" w:sz="0" w:space="0" w:color="auto"/>
        <w:left w:val="none" w:sz="0" w:space="0" w:color="auto"/>
        <w:bottom w:val="none" w:sz="0" w:space="0" w:color="auto"/>
        <w:right w:val="none" w:sz="0" w:space="0" w:color="auto"/>
      </w:divBdr>
      <w:divsChild>
        <w:div w:id="669411861">
          <w:marLeft w:val="0"/>
          <w:marRight w:val="0"/>
          <w:marTop w:val="0"/>
          <w:marBottom w:val="0"/>
          <w:divBdr>
            <w:top w:val="none" w:sz="0" w:space="0" w:color="auto"/>
            <w:left w:val="none" w:sz="0" w:space="0" w:color="auto"/>
            <w:bottom w:val="none" w:sz="0" w:space="0" w:color="auto"/>
            <w:right w:val="none" w:sz="0" w:space="0" w:color="auto"/>
          </w:divBdr>
        </w:div>
      </w:divsChild>
    </w:div>
    <w:div w:id="1214194531">
      <w:bodyDiv w:val="1"/>
      <w:marLeft w:val="0"/>
      <w:marRight w:val="0"/>
      <w:marTop w:val="0"/>
      <w:marBottom w:val="0"/>
      <w:divBdr>
        <w:top w:val="none" w:sz="0" w:space="0" w:color="auto"/>
        <w:left w:val="none" w:sz="0" w:space="0" w:color="auto"/>
        <w:bottom w:val="none" w:sz="0" w:space="0" w:color="auto"/>
        <w:right w:val="none" w:sz="0" w:space="0" w:color="auto"/>
      </w:divBdr>
    </w:div>
    <w:div w:id="1377972833">
      <w:bodyDiv w:val="1"/>
      <w:marLeft w:val="0"/>
      <w:marRight w:val="0"/>
      <w:marTop w:val="0"/>
      <w:marBottom w:val="0"/>
      <w:divBdr>
        <w:top w:val="none" w:sz="0" w:space="0" w:color="auto"/>
        <w:left w:val="none" w:sz="0" w:space="0" w:color="auto"/>
        <w:bottom w:val="none" w:sz="0" w:space="0" w:color="auto"/>
        <w:right w:val="none" w:sz="0" w:space="0" w:color="auto"/>
      </w:divBdr>
      <w:divsChild>
        <w:div w:id="1302614040">
          <w:marLeft w:val="0"/>
          <w:marRight w:val="0"/>
          <w:marTop w:val="0"/>
          <w:marBottom w:val="0"/>
          <w:divBdr>
            <w:top w:val="none" w:sz="0" w:space="0" w:color="auto"/>
            <w:left w:val="none" w:sz="0" w:space="0" w:color="auto"/>
            <w:bottom w:val="none" w:sz="0" w:space="0" w:color="auto"/>
            <w:right w:val="none" w:sz="0" w:space="0" w:color="auto"/>
          </w:divBdr>
        </w:div>
      </w:divsChild>
    </w:div>
    <w:div w:id="1470628725">
      <w:bodyDiv w:val="1"/>
      <w:marLeft w:val="0"/>
      <w:marRight w:val="0"/>
      <w:marTop w:val="0"/>
      <w:marBottom w:val="0"/>
      <w:divBdr>
        <w:top w:val="none" w:sz="0" w:space="0" w:color="auto"/>
        <w:left w:val="none" w:sz="0" w:space="0" w:color="auto"/>
        <w:bottom w:val="none" w:sz="0" w:space="0" w:color="auto"/>
        <w:right w:val="none" w:sz="0" w:space="0" w:color="auto"/>
      </w:divBdr>
      <w:divsChild>
        <w:div w:id="1117794269">
          <w:marLeft w:val="0"/>
          <w:marRight w:val="0"/>
          <w:marTop w:val="0"/>
          <w:marBottom w:val="0"/>
          <w:divBdr>
            <w:top w:val="none" w:sz="0" w:space="0" w:color="auto"/>
            <w:left w:val="none" w:sz="0" w:space="0" w:color="auto"/>
            <w:bottom w:val="none" w:sz="0" w:space="0" w:color="auto"/>
            <w:right w:val="none" w:sz="0" w:space="0" w:color="auto"/>
          </w:divBdr>
        </w:div>
        <w:div w:id="1193419658">
          <w:marLeft w:val="0"/>
          <w:marRight w:val="0"/>
          <w:marTop w:val="0"/>
          <w:marBottom w:val="0"/>
          <w:divBdr>
            <w:top w:val="none" w:sz="0" w:space="0" w:color="auto"/>
            <w:left w:val="none" w:sz="0" w:space="0" w:color="auto"/>
            <w:bottom w:val="none" w:sz="0" w:space="0" w:color="auto"/>
            <w:right w:val="none" w:sz="0" w:space="0" w:color="auto"/>
          </w:divBdr>
        </w:div>
        <w:div w:id="2049336754">
          <w:marLeft w:val="0"/>
          <w:marRight w:val="0"/>
          <w:marTop w:val="0"/>
          <w:marBottom w:val="0"/>
          <w:divBdr>
            <w:top w:val="none" w:sz="0" w:space="0" w:color="auto"/>
            <w:left w:val="none" w:sz="0" w:space="0" w:color="auto"/>
            <w:bottom w:val="none" w:sz="0" w:space="0" w:color="auto"/>
            <w:right w:val="none" w:sz="0" w:space="0" w:color="auto"/>
          </w:divBdr>
        </w:div>
        <w:div w:id="336923806">
          <w:marLeft w:val="0"/>
          <w:marRight w:val="0"/>
          <w:marTop w:val="0"/>
          <w:marBottom w:val="0"/>
          <w:divBdr>
            <w:top w:val="none" w:sz="0" w:space="0" w:color="auto"/>
            <w:left w:val="none" w:sz="0" w:space="0" w:color="auto"/>
            <w:bottom w:val="none" w:sz="0" w:space="0" w:color="auto"/>
            <w:right w:val="none" w:sz="0" w:space="0" w:color="auto"/>
          </w:divBdr>
        </w:div>
        <w:div w:id="85466804">
          <w:marLeft w:val="0"/>
          <w:marRight w:val="0"/>
          <w:marTop w:val="0"/>
          <w:marBottom w:val="0"/>
          <w:divBdr>
            <w:top w:val="none" w:sz="0" w:space="0" w:color="auto"/>
            <w:left w:val="none" w:sz="0" w:space="0" w:color="auto"/>
            <w:bottom w:val="none" w:sz="0" w:space="0" w:color="auto"/>
            <w:right w:val="none" w:sz="0" w:space="0" w:color="auto"/>
          </w:divBdr>
        </w:div>
        <w:div w:id="2060933233">
          <w:marLeft w:val="0"/>
          <w:marRight w:val="0"/>
          <w:marTop w:val="0"/>
          <w:marBottom w:val="0"/>
          <w:divBdr>
            <w:top w:val="none" w:sz="0" w:space="0" w:color="auto"/>
            <w:left w:val="none" w:sz="0" w:space="0" w:color="auto"/>
            <w:bottom w:val="none" w:sz="0" w:space="0" w:color="auto"/>
            <w:right w:val="none" w:sz="0" w:space="0" w:color="auto"/>
          </w:divBdr>
        </w:div>
        <w:div w:id="37822865">
          <w:marLeft w:val="0"/>
          <w:marRight w:val="0"/>
          <w:marTop w:val="0"/>
          <w:marBottom w:val="0"/>
          <w:divBdr>
            <w:top w:val="none" w:sz="0" w:space="0" w:color="auto"/>
            <w:left w:val="none" w:sz="0" w:space="0" w:color="auto"/>
            <w:bottom w:val="none" w:sz="0" w:space="0" w:color="auto"/>
            <w:right w:val="none" w:sz="0" w:space="0" w:color="auto"/>
          </w:divBdr>
        </w:div>
      </w:divsChild>
    </w:div>
    <w:div w:id="1586721113">
      <w:bodyDiv w:val="1"/>
      <w:marLeft w:val="0"/>
      <w:marRight w:val="0"/>
      <w:marTop w:val="0"/>
      <w:marBottom w:val="0"/>
      <w:divBdr>
        <w:top w:val="none" w:sz="0" w:space="0" w:color="auto"/>
        <w:left w:val="none" w:sz="0" w:space="0" w:color="auto"/>
        <w:bottom w:val="none" w:sz="0" w:space="0" w:color="auto"/>
        <w:right w:val="none" w:sz="0" w:space="0" w:color="auto"/>
      </w:divBdr>
    </w:div>
    <w:div w:id="1602571852">
      <w:bodyDiv w:val="1"/>
      <w:marLeft w:val="0"/>
      <w:marRight w:val="0"/>
      <w:marTop w:val="0"/>
      <w:marBottom w:val="0"/>
      <w:divBdr>
        <w:top w:val="none" w:sz="0" w:space="0" w:color="auto"/>
        <w:left w:val="none" w:sz="0" w:space="0" w:color="auto"/>
        <w:bottom w:val="none" w:sz="0" w:space="0" w:color="auto"/>
        <w:right w:val="none" w:sz="0" w:space="0" w:color="auto"/>
      </w:divBdr>
      <w:divsChild>
        <w:div w:id="1292790419">
          <w:marLeft w:val="0"/>
          <w:marRight w:val="0"/>
          <w:marTop w:val="0"/>
          <w:marBottom w:val="0"/>
          <w:divBdr>
            <w:top w:val="none" w:sz="0" w:space="0" w:color="auto"/>
            <w:left w:val="none" w:sz="0" w:space="0" w:color="auto"/>
            <w:bottom w:val="none" w:sz="0" w:space="0" w:color="auto"/>
            <w:right w:val="none" w:sz="0" w:space="0" w:color="auto"/>
          </w:divBdr>
        </w:div>
        <w:div w:id="1091045284">
          <w:marLeft w:val="0"/>
          <w:marRight w:val="0"/>
          <w:marTop w:val="0"/>
          <w:marBottom w:val="0"/>
          <w:divBdr>
            <w:top w:val="none" w:sz="0" w:space="0" w:color="auto"/>
            <w:left w:val="none" w:sz="0" w:space="0" w:color="auto"/>
            <w:bottom w:val="none" w:sz="0" w:space="0" w:color="auto"/>
            <w:right w:val="none" w:sz="0" w:space="0" w:color="auto"/>
          </w:divBdr>
        </w:div>
        <w:div w:id="928587886">
          <w:marLeft w:val="0"/>
          <w:marRight w:val="0"/>
          <w:marTop w:val="0"/>
          <w:marBottom w:val="0"/>
          <w:divBdr>
            <w:top w:val="none" w:sz="0" w:space="0" w:color="auto"/>
            <w:left w:val="none" w:sz="0" w:space="0" w:color="auto"/>
            <w:bottom w:val="none" w:sz="0" w:space="0" w:color="auto"/>
            <w:right w:val="none" w:sz="0" w:space="0" w:color="auto"/>
          </w:divBdr>
        </w:div>
        <w:div w:id="924533092">
          <w:marLeft w:val="0"/>
          <w:marRight w:val="0"/>
          <w:marTop w:val="0"/>
          <w:marBottom w:val="0"/>
          <w:divBdr>
            <w:top w:val="none" w:sz="0" w:space="0" w:color="auto"/>
            <w:left w:val="none" w:sz="0" w:space="0" w:color="auto"/>
            <w:bottom w:val="none" w:sz="0" w:space="0" w:color="auto"/>
            <w:right w:val="none" w:sz="0" w:space="0" w:color="auto"/>
          </w:divBdr>
        </w:div>
        <w:div w:id="1052731449">
          <w:marLeft w:val="0"/>
          <w:marRight w:val="0"/>
          <w:marTop w:val="0"/>
          <w:marBottom w:val="0"/>
          <w:divBdr>
            <w:top w:val="none" w:sz="0" w:space="0" w:color="auto"/>
            <w:left w:val="none" w:sz="0" w:space="0" w:color="auto"/>
            <w:bottom w:val="none" w:sz="0" w:space="0" w:color="auto"/>
            <w:right w:val="none" w:sz="0" w:space="0" w:color="auto"/>
          </w:divBdr>
        </w:div>
        <w:div w:id="2022394445">
          <w:marLeft w:val="0"/>
          <w:marRight w:val="0"/>
          <w:marTop w:val="0"/>
          <w:marBottom w:val="0"/>
          <w:divBdr>
            <w:top w:val="none" w:sz="0" w:space="0" w:color="auto"/>
            <w:left w:val="none" w:sz="0" w:space="0" w:color="auto"/>
            <w:bottom w:val="none" w:sz="0" w:space="0" w:color="auto"/>
            <w:right w:val="none" w:sz="0" w:space="0" w:color="auto"/>
          </w:divBdr>
        </w:div>
        <w:div w:id="205679876">
          <w:marLeft w:val="0"/>
          <w:marRight w:val="0"/>
          <w:marTop w:val="0"/>
          <w:marBottom w:val="0"/>
          <w:divBdr>
            <w:top w:val="none" w:sz="0" w:space="0" w:color="auto"/>
            <w:left w:val="none" w:sz="0" w:space="0" w:color="auto"/>
            <w:bottom w:val="none" w:sz="0" w:space="0" w:color="auto"/>
            <w:right w:val="none" w:sz="0" w:space="0" w:color="auto"/>
          </w:divBdr>
        </w:div>
      </w:divsChild>
    </w:div>
    <w:div w:id="1649823830">
      <w:bodyDiv w:val="1"/>
      <w:marLeft w:val="0"/>
      <w:marRight w:val="0"/>
      <w:marTop w:val="0"/>
      <w:marBottom w:val="0"/>
      <w:divBdr>
        <w:top w:val="none" w:sz="0" w:space="0" w:color="auto"/>
        <w:left w:val="none" w:sz="0" w:space="0" w:color="auto"/>
        <w:bottom w:val="none" w:sz="0" w:space="0" w:color="auto"/>
        <w:right w:val="none" w:sz="0" w:space="0" w:color="auto"/>
      </w:divBdr>
      <w:divsChild>
        <w:div w:id="1140803259">
          <w:marLeft w:val="0"/>
          <w:marRight w:val="0"/>
          <w:marTop w:val="0"/>
          <w:marBottom w:val="0"/>
          <w:divBdr>
            <w:top w:val="none" w:sz="0" w:space="0" w:color="auto"/>
            <w:left w:val="none" w:sz="0" w:space="0" w:color="auto"/>
            <w:bottom w:val="none" w:sz="0" w:space="0" w:color="auto"/>
            <w:right w:val="none" w:sz="0" w:space="0" w:color="auto"/>
          </w:divBdr>
        </w:div>
        <w:div w:id="301352444">
          <w:marLeft w:val="0"/>
          <w:marRight w:val="0"/>
          <w:marTop w:val="0"/>
          <w:marBottom w:val="0"/>
          <w:divBdr>
            <w:top w:val="none" w:sz="0" w:space="0" w:color="auto"/>
            <w:left w:val="none" w:sz="0" w:space="0" w:color="auto"/>
            <w:bottom w:val="none" w:sz="0" w:space="0" w:color="auto"/>
            <w:right w:val="none" w:sz="0" w:space="0" w:color="auto"/>
          </w:divBdr>
        </w:div>
        <w:div w:id="1591816710">
          <w:marLeft w:val="0"/>
          <w:marRight w:val="0"/>
          <w:marTop w:val="0"/>
          <w:marBottom w:val="0"/>
          <w:divBdr>
            <w:top w:val="none" w:sz="0" w:space="0" w:color="auto"/>
            <w:left w:val="none" w:sz="0" w:space="0" w:color="auto"/>
            <w:bottom w:val="none" w:sz="0" w:space="0" w:color="auto"/>
            <w:right w:val="none" w:sz="0" w:space="0" w:color="auto"/>
          </w:divBdr>
        </w:div>
        <w:div w:id="514728802">
          <w:marLeft w:val="0"/>
          <w:marRight w:val="0"/>
          <w:marTop w:val="0"/>
          <w:marBottom w:val="0"/>
          <w:divBdr>
            <w:top w:val="none" w:sz="0" w:space="0" w:color="auto"/>
            <w:left w:val="none" w:sz="0" w:space="0" w:color="auto"/>
            <w:bottom w:val="none" w:sz="0" w:space="0" w:color="auto"/>
            <w:right w:val="none" w:sz="0" w:space="0" w:color="auto"/>
          </w:divBdr>
        </w:div>
        <w:div w:id="1969580138">
          <w:marLeft w:val="0"/>
          <w:marRight w:val="0"/>
          <w:marTop w:val="0"/>
          <w:marBottom w:val="0"/>
          <w:divBdr>
            <w:top w:val="none" w:sz="0" w:space="0" w:color="auto"/>
            <w:left w:val="none" w:sz="0" w:space="0" w:color="auto"/>
            <w:bottom w:val="none" w:sz="0" w:space="0" w:color="auto"/>
            <w:right w:val="none" w:sz="0" w:space="0" w:color="auto"/>
          </w:divBdr>
        </w:div>
        <w:div w:id="1672950238">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sChild>
    </w:div>
    <w:div w:id="1687750195">
      <w:bodyDiv w:val="1"/>
      <w:marLeft w:val="0"/>
      <w:marRight w:val="0"/>
      <w:marTop w:val="0"/>
      <w:marBottom w:val="0"/>
      <w:divBdr>
        <w:top w:val="none" w:sz="0" w:space="0" w:color="auto"/>
        <w:left w:val="none" w:sz="0" w:space="0" w:color="auto"/>
        <w:bottom w:val="none" w:sz="0" w:space="0" w:color="auto"/>
        <w:right w:val="none" w:sz="0" w:space="0" w:color="auto"/>
      </w:divBdr>
      <w:divsChild>
        <w:div w:id="768087841">
          <w:marLeft w:val="0"/>
          <w:marRight w:val="0"/>
          <w:marTop w:val="0"/>
          <w:marBottom w:val="0"/>
          <w:divBdr>
            <w:top w:val="none" w:sz="0" w:space="0" w:color="auto"/>
            <w:left w:val="none" w:sz="0" w:space="0" w:color="auto"/>
            <w:bottom w:val="none" w:sz="0" w:space="0" w:color="auto"/>
            <w:right w:val="none" w:sz="0" w:space="0" w:color="auto"/>
          </w:divBdr>
        </w:div>
      </w:divsChild>
    </w:div>
    <w:div w:id="1775706616">
      <w:bodyDiv w:val="1"/>
      <w:marLeft w:val="0"/>
      <w:marRight w:val="0"/>
      <w:marTop w:val="0"/>
      <w:marBottom w:val="0"/>
      <w:divBdr>
        <w:top w:val="none" w:sz="0" w:space="0" w:color="auto"/>
        <w:left w:val="none" w:sz="0" w:space="0" w:color="auto"/>
        <w:bottom w:val="none" w:sz="0" w:space="0" w:color="auto"/>
        <w:right w:val="none" w:sz="0" w:space="0" w:color="auto"/>
      </w:divBdr>
      <w:divsChild>
        <w:div w:id="204172432">
          <w:marLeft w:val="0"/>
          <w:marRight w:val="0"/>
          <w:marTop w:val="0"/>
          <w:marBottom w:val="0"/>
          <w:divBdr>
            <w:top w:val="none" w:sz="0" w:space="0" w:color="auto"/>
            <w:left w:val="none" w:sz="0" w:space="0" w:color="auto"/>
            <w:bottom w:val="none" w:sz="0" w:space="0" w:color="auto"/>
            <w:right w:val="none" w:sz="0" w:space="0" w:color="auto"/>
          </w:divBdr>
        </w:div>
      </w:divsChild>
    </w:div>
    <w:div w:id="1805851593">
      <w:bodyDiv w:val="1"/>
      <w:marLeft w:val="0"/>
      <w:marRight w:val="0"/>
      <w:marTop w:val="0"/>
      <w:marBottom w:val="0"/>
      <w:divBdr>
        <w:top w:val="none" w:sz="0" w:space="0" w:color="auto"/>
        <w:left w:val="none" w:sz="0" w:space="0" w:color="auto"/>
        <w:bottom w:val="none" w:sz="0" w:space="0" w:color="auto"/>
        <w:right w:val="none" w:sz="0" w:space="0" w:color="auto"/>
      </w:divBdr>
      <w:divsChild>
        <w:div w:id="638153078">
          <w:marLeft w:val="0"/>
          <w:marRight w:val="0"/>
          <w:marTop w:val="0"/>
          <w:marBottom w:val="0"/>
          <w:divBdr>
            <w:top w:val="none" w:sz="0" w:space="0" w:color="auto"/>
            <w:left w:val="none" w:sz="0" w:space="0" w:color="auto"/>
            <w:bottom w:val="none" w:sz="0" w:space="0" w:color="auto"/>
            <w:right w:val="none" w:sz="0" w:space="0" w:color="auto"/>
          </w:divBdr>
          <w:divsChild>
            <w:div w:id="1256666384">
              <w:marLeft w:val="0"/>
              <w:marRight w:val="0"/>
              <w:marTop w:val="0"/>
              <w:marBottom w:val="240"/>
              <w:divBdr>
                <w:top w:val="none" w:sz="0" w:space="0" w:color="auto"/>
                <w:left w:val="none" w:sz="0" w:space="0" w:color="auto"/>
                <w:bottom w:val="none" w:sz="0" w:space="0" w:color="auto"/>
                <w:right w:val="none" w:sz="0" w:space="0" w:color="auto"/>
              </w:divBdr>
            </w:div>
            <w:div w:id="1010065585">
              <w:marLeft w:val="0"/>
              <w:marRight w:val="0"/>
              <w:marTop w:val="0"/>
              <w:marBottom w:val="240"/>
              <w:divBdr>
                <w:top w:val="none" w:sz="0" w:space="0" w:color="auto"/>
                <w:left w:val="none" w:sz="0" w:space="0" w:color="auto"/>
                <w:bottom w:val="none" w:sz="0" w:space="0" w:color="auto"/>
                <w:right w:val="none" w:sz="0" w:space="0" w:color="auto"/>
              </w:divBdr>
            </w:div>
            <w:div w:id="88161254">
              <w:marLeft w:val="0"/>
              <w:marRight w:val="0"/>
              <w:marTop w:val="0"/>
              <w:marBottom w:val="240"/>
              <w:divBdr>
                <w:top w:val="none" w:sz="0" w:space="0" w:color="auto"/>
                <w:left w:val="none" w:sz="0" w:space="0" w:color="auto"/>
                <w:bottom w:val="none" w:sz="0" w:space="0" w:color="auto"/>
                <w:right w:val="none" w:sz="0" w:space="0" w:color="auto"/>
              </w:divBdr>
            </w:div>
            <w:div w:id="2108843063">
              <w:marLeft w:val="0"/>
              <w:marRight w:val="0"/>
              <w:marTop w:val="0"/>
              <w:marBottom w:val="240"/>
              <w:divBdr>
                <w:top w:val="none" w:sz="0" w:space="0" w:color="auto"/>
                <w:left w:val="none" w:sz="0" w:space="0" w:color="auto"/>
                <w:bottom w:val="none" w:sz="0" w:space="0" w:color="auto"/>
                <w:right w:val="none" w:sz="0" w:space="0" w:color="auto"/>
              </w:divBdr>
            </w:div>
            <w:div w:id="846945731">
              <w:marLeft w:val="0"/>
              <w:marRight w:val="0"/>
              <w:marTop w:val="0"/>
              <w:marBottom w:val="240"/>
              <w:divBdr>
                <w:top w:val="none" w:sz="0" w:space="0" w:color="auto"/>
                <w:left w:val="none" w:sz="0" w:space="0" w:color="auto"/>
                <w:bottom w:val="none" w:sz="0" w:space="0" w:color="auto"/>
                <w:right w:val="none" w:sz="0" w:space="0" w:color="auto"/>
              </w:divBdr>
            </w:div>
            <w:div w:id="940645685">
              <w:marLeft w:val="0"/>
              <w:marRight w:val="0"/>
              <w:marTop w:val="0"/>
              <w:marBottom w:val="240"/>
              <w:divBdr>
                <w:top w:val="none" w:sz="0" w:space="0" w:color="auto"/>
                <w:left w:val="none" w:sz="0" w:space="0" w:color="auto"/>
                <w:bottom w:val="none" w:sz="0" w:space="0" w:color="auto"/>
                <w:right w:val="none" w:sz="0" w:space="0" w:color="auto"/>
              </w:divBdr>
            </w:div>
            <w:div w:id="366834978">
              <w:marLeft w:val="0"/>
              <w:marRight w:val="0"/>
              <w:marTop w:val="0"/>
              <w:marBottom w:val="240"/>
              <w:divBdr>
                <w:top w:val="none" w:sz="0" w:space="0" w:color="auto"/>
                <w:left w:val="none" w:sz="0" w:space="0" w:color="auto"/>
                <w:bottom w:val="none" w:sz="0" w:space="0" w:color="auto"/>
                <w:right w:val="none" w:sz="0" w:space="0" w:color="auto"/>
              </w:divBdr>
            </w:div>
            <w:div w:id="1419667381">
              <w:marLeft w:val="0"/>
              <w:marRight w:val="0"/>
              <w:marTop w:val="0"/>
              <w:marBottom w:val="240"/>
              <w:divBdr>
                <w:top w:val="none" w:sz="0" w:space="0" w:color="auto"/>
                <w:left w:val="none" w:sz="0" w:space="0" w:color="auto"/>
                <w:bottom w:val="none" w:sz="0" w:space="0" w:color="auto"/>
                <w:right w:val="none" w:sz="0" w:space="0" w:color="auto"/>
              </w:divBdr>
            </w:div>
            <w:div w:id="700787108">
              <w:marLeft w:val="0"/>
              <w:marRight w:val="0"/>
              <w:marTop w:val="0"/>
              <w:marBottom w:val="240"/>
              <w:divBdr>
                <w:top w:val="none" w:sz="0" w:space="0" w:color="auto"/>
                <w:left w:val="none" w:sz="0" w:space="0" w:color="auto"/>
                <w:bottom w:val="none" w:sz="0" w:space="0" w:color="auto"/>
                <w:right w:val="none" w:sz="0" w:space="0" w:color="auto"/>
              </w:divBdr>
            </w:div>
            <w:div w:id="478570634">
              <w:marLeft w:val="0"/>
              <w:marRight w:val="0"/>
              <w:marTop w:val="0"/>
              <w:marBottom w:val="240"/>
              <w:divBdr>
                <w:top w:val="none" w:sz="0" w:space="0" w:color="auto"/>
                <w:left w:val="none" w:sz="0" w:space="0" w:color="auto"/>
                <w:bottom w:val="none" w:sz="0" w:space="0" w:color="auto"/>
                <w:right w:val="none" w:sz="0" w:space="0" w:color="auto"/>
              </w:divBdr>
            </w:div>
            <w:div w:id="172647086">
              <w:marLeft w:val="0"/>
              <w:marRight w:val="0"/>
              <w:marTop w:val="0"/>
              <w:marBottom w:val="240"/>
              <w:divBdr>
                <w:top w:val="none" w:sz="0" w:space="0" w:color="auto"/>
                <w:left w:val="none" w:sz="0" w:space="0" w:color="auto"/>
                <w:bottom w:val="none" w:sz="0" w:space="0" w:color="auto"/>
                <w:right w:val="none" w:sz="0" w:space="0" w:color="auto"/>
              </w:divBdr>
            </w:div>
            <w:div w:id="1184126398">
              <w:marLeft w:val="0"/>
              <w:marRight w:val="0"/>
              <w:marTop w:val="0"/>
              <w:marBottom w:val="240"/>
              <w:divBdr>
                <w:top w:val="none" w:sz="0" w:space="0" w:color="auto"/>
                <w:left w:val="none" w:sz="0" w:space="0" w:color="auto"/>
                <w:bottom w:val="none" w:sz="0" w:space="0" w:color="auto"/>
                <w:right w:val="none" w:sz="0" w:space="0" w:color="auto"/>
              </w:divBdr>
            </w:div>
            <w:div w:id="138768127">
              <w:marLeft w:val="0"/>
              <w:marRight w:val="0"/>
              <w:marTop w:val="0"/>
              <w:marBottom w:val="240"/>
              <w:divBdr>
                <w:top w:val="none" w:sz="0" w:space="0" w:color="auto"/>
                <w:left w:val="none" w:sz="0" w:space="0" w:color="auto"/>
                <w:bottom w:val="none" w:sz="0" w:space="0" w:color="auto"/>
                <w:right w:val="none" w:sz="0" w:space="0" w:color="auto"/>
              </w:divBdr>
            </w:div>
            <w:div w:id="1368408501">
              <w:marLeft w:val="0"/>
              <w:marRight w:val="0"/>
              <w:marTop w:val="0"/>
              <w:marBottom w:val="240"/>
              <w:divBdr>
                <w:top w:val="none" w:sz="0" w:space="0" w:color="auto"/>
                <w:left w:val="none" w:sz="0" w:space="0" w:color="auto"/>
                <w:bottom w:val="none" w:sz="0" w:space="0" w:color="auto"/>
                <w:right w:val="none" w:sz="0" w:space="0" w:color="auto"/>
              </w:divBdr>
            </w:div>
            <w:div w:id="1789426178">
              <w:marLeft w:val="0"/>
              <w:marRight w:val="0"/>
              <w:marTop w:val="0"/>
              <w:marBottom w:val="240"/>
              <w:divBdr>
                <w:top w:val="none" w:sz="0" w:space="0" w:color="auto"/>
                <w:left w:val="none" w:sz="0" w:space="0" w:color="auto"/>
                <w:bottom w:val="none" w:sz="0" w:space="0" w:color="auto"/>
                <w:right w:val="none" w:sz="0" w:space="0" w:color="auto"/>
              </w:divBdr>
            </w:div>
            <w:div w:id="1244878540">
              <w:marLeft w:val="0"/>
              <w:marRight w:val="0"/>
              <w:marTop w:val="0"/>
              <w:marBottom w:val="240"/>
              <w:divBdr>
                <w:top w:val="none" w:sz="0" w:space="0" w:color="auto"/>
                <w:left w:val="none" w:sz="0" w:space="0" w:color="auto"/>
                <w:bottom w:val="none" w:sz="0" w:space="0" w:color="auto"/>
                <w:right w:val="none" w:sz="0" w:space="0" w:color="auto"/>
              </w:divBdr>
            </w:div>
            <w:div w:id="2125492700">
              <w:marLeft w:val="0"/>
              <w:marRight w:val="0"/>
              <w:marTop w:val="0"/>
              <w:marBottom w:val="240"/>
              <w:divBdr>
                <w:top w:val="none" w:sz="0" w:space="0" w:color="auto"/>
                <w:left w:val="none" w:sz="0" w:space="0" w:color="auto"/>
                <w:bottom w:val="none" w:sz="0" w:space="0" w:color="auto"/>
                <w:right w:val="none" w:sz="0" w:space="0" w:color="auto"/>
              </w:divBdr>
            </w:div>
            <w:div w:id="722094715">
              <w:marLeft w:val="0"/>
              <w:marRight w:val="0"/>
              <w:marTop w:val="0"/>
              <w:marBottom w:val="240"/>
              <w:divBdr>
                <w:top w:val="none" w:sz="0" w:space="0" w:color="auto"/>
                <w:left w:val="none" w:sz="0" w:space="0" w:color="auto"/>
                <w:bottom w:val="none" w:sz="0" w:space="0" w:color="auto"/>
                <w:right w:val="none" w:sz="0" w:space="0" w:color="auto"/>
              </w:divBdr>
            </w:div>
            <w:div w:id="1719087339">
              <w:marLeft w:val="0"/>
              <w:marRight w:val="0"/>
              <w:marTop w:val="0"/>
              <w:marBottom w:val="240"/>
              <w:divBdr>
                <w:top w:val="none" w:sz="0" w:space="0" w:color="auto"/>
                <w:left w:val="none" w:sz="0" w:space="0" w:color="auto"/>
                <w:bottom w:val="none" w:sz="0" w:space="0" w:color="auto"/>
                <w:right w:val="none" w:sz="0" w:space="0" w:color="auto"/>
              </w:divBdr>
            </w:div>
            <w:div w:id="842360532">
              <w:marLeft w:val="0"/>
              <w:marRight w:val="0"/>
              <w:marTop w:val="0"/>
              <w:marBottom w:val="240"/>
              <w:divBdr>
                <w:top w:val="none" w:sz="0" w:space="0" w:color="auto"/>
                <w:left w:val="none" w:sz="0" w:space="0" w:color="auto"/>
                <w:bottom w:val="none" w:sz="0" w:space="0" w:color="auto"/>
                <w:right w:val="none" w:sz="0" w:space="0" w:color="auto"/>
              </w:divBdr>
            </w:div>
            <w:div w:id="124667094">
              <w:marLeft w:val="0"/>
              <w:marRight w:val="0"/>
              <w:marTop w:val="0"/>
              <w:marBottom w:val="240"/>
              <w:divBdr>
                <w:top w:val="none" w:sz="0" w:space="0" w:color="auto"/>
                <w:left w:val="none" w:sz="0" w:space="0" w:color="auto"/>
                <w:bottom w:val="none" w:sz="0" w:space="0" w:color="auto"/>
                <w:right w:val="none" w:sz="0" w:space="0" w:color="auto"/>
              </w:divBdr>
            </w:div>
            <w:div w:id="1967226336">
              <w:marLeft w:val="0"/>
              <w:marRight w:val="0"/>
              <w:marTop w:val="0"/>
              <w:marBottom w:val="240"/>
              <w:divBdr>
                <w:top w:val="none" w:sz="0" w:space="0" w:color="auto"/>
                <w:left w:val="none" w:sz="0" w:space="0" w:color="auto"/>
                <w:bottom w:val="none" w:sz="0" w:space="0" w:color="auto"/>
                <w:right w:val="none" w:sz="0" w:space="0" w:color="auto"/>
              </w:divBdr>
            </w:div>
            <w:div w:id="581640276">
              <w:marLeft w:val="0"/>
              <w:marRight w:val="0"/>
              <w:marTop w:val="0"/>
              <w:marBottom w:val="240"/>
              <w:divBdr>
                <w:top w:val="none" w:sz="0" w:space="0" w:color="auto"/>
                <w:left w:val="none" w:sz="0" w:space="0" w:color="auto"/>
                <w:bottom w:val="none" w:sz="0" w:space="0" w:color="auto"/>
                <w:right w:val="none" w:sz="0" w:space="0" w:color="auto"/>
              </w:divBdr>
            </w:div>
            <w:div w:id="1199273538">
              <w:marLeft w:val="0"/>
              <w:marRight w:val="0"/>
              <w:marTop w:val="0"/>
              <w:marBottom w:val="240"/>
              <w:divBdr>
                <w:top w:val="none" w:sz="0" w:space="0" w:color="auto"/>
                <w:left w:val="none" w:sz="0" w:space="0" w:color="auto"/>
                <w:bottom w:val="none" w:sz="0" w:space="0" w:color="auto"/>
                <w:right w:val="none" w:sz="0" w:space="0" w:color="auto"/>
              </w:divBdr>
            </w:div>
            <w:div w:id="1882130029">
              <w:marLeft w:val="0"/>
              <w:marRight w:val="0"/>
              <w:marTop w:val="0"/>
              <w:marBottom w:val="240"/>
              <w:divBdr>
                <w:top w:val="none" w:sz="0" w:space="0" w:color="auto"/>
                <w:left w:val="none" w:sz="0" w:space="0" w:color="auto"/>
                <w:bottom w:val="none" w:sz="0" w:space="0" w:color="auto"/>
                <w:right w:val="none" w:sz="0" w:space="0" w:color="auto"/>
              </w:divBdr>
            </w:div>
            <w:div w:id="375394599">
              <w:marLeft w:val="0"/>
              <w:marRight w:val="0"/>
              <w:marTop w:val="0"/>
              <w:marBottom w:val="240"/>
              <w:divBdr>
                <w:top w:val="none" w:sz="0" w:space="0" w:color="auto"/>
                <w:left w:val="none" w:sz="0" w:space="0" w:color="auto"/>
                <w:bottom w:val="none" w:sz="0" w:space="0" w:color="auto"/>
                <w:right w:val="none" w:sz="0" w:space="0" w:color="auto"/>
              </w:divBdr>
            </w:div>
            <w:div w:id="100341514">
              <w:marLeft w:val="0"/>
              <w:marRight w:val="0"/>
              <w:marTop w:val="0"/>
              <w:marBottom w:val="240"/>
              <w:divBdr>
                <w:top w:val="none" w:sz="0" w:space="0" w:color="auto"/>
                <w:left w:val="none" w:sz="0" w:space="0" w:color="auto"/>
                <w:bottom w:val="none" w:sz="0" w:space="0" w:color="auto"/>
                <w:right w:val="none" w:sz="0" w:space="0" w:color="auto"/>
              </w:divBdr>
            </w:div>
            <w:div w:id="1493183959">
              <w:marLeft w:val="0"/>
              <w:marRight w:val="0"/>
              <w:marTop w:val="0"/>
              <w:marBottom w:val="240"/>
              <w:divBdr>
                <w:top w:val="none" w:sz="0" w:space="0" w:color="auto"/>
                <w:left w:val="none" w:sz="0" w:space="0" w:color="auto"/>
                <w:bottom w:val="none" w:sz="0" w:space="0" w:color="auto"/>
                <w:right w:val="none" w:sz="0" w:space="0" w:color="auto"/>
              </w:divBdr>
            </w:div>
            <w:div w:id="944465386">
              <w:marLeft w:val="0"/>
              <w:marRight w:val="0"/>
              <w:marTop w:val="0"/>
              <w:marBottom w:val="240"/>
              <w:divBdr>
                <w:top w:val="none" w:sz="0" w:space="0" w:color="auto"/>
                <w:left w:val="none" w:sz="0" w:space="0" w:color="auto"/>
                <w:bottom w:val="none" w:sz="0" w:space="0" w:color="auto"/>
                <w:right w:val="none" w:sz="0" w:space="0" w:color="auto"/>
              </w:divBdr>
            </w:div>
            <w:div w:id="2065173995">
              <w:marLeft w:val="0"/>
              <w:marRight w:val="0"/>
              <w:marTop w:val="0"/>
              <w:marBottom w:val="240"/>
              <w:divBdr>
                <w:top w:val="none" w:sz="0" w:space="0" w:color="auto"/>
                <w:left w:val="none" w:sz="0" w:space="0" w:color="auto"/>
                <w:bottom w:val="none" w:sz="0" w:space="0" w:color="auto"/>
                <w:right w:val="none" w:sz="0" w:space="0" w:color="auto"/>
              </w:divBdr>
            </w:div>
            <w:div w:id="2013145639">
              <w:marLeft w:val="0"/>
              <w:marRight w:val="0"/>
              <w:marTop w:val="0"/>
              <w:marBottom w:val="240"/>
              <w:divBdr>
                <w:top w:val="none" w:sz="0" w:space="0" w:color="auto"/>
                <w:left w:val="none" w:sz="0" w:space="0" w:color="auto"/>
                <w:bottom w:val="none" w:sz="0" w:space="0" w:color="auto"/>
                <w:right w:val="none" w:sz="0" w:space="0" w:color="auto"/>
              </w:divBdr>
            </w:div>
            <w:div w:id="997003421">
              <w:marLeft w:val="0"/>
              <w:marRight w:val="0"/>
              <w:marTop w:val="0"/>
              <w:marBottom w:val="240"/>
              <w:divBdr>
                <w:top w:val="none" w:sz="0" w:space="0" w:color="auto"/>
                <w:left w:val="none" w:sz="0" w:space="0" w:color="auto"/>
                <w:bottom w:val="none" w:sz="0" w:space="0" w:color="auto"/>
                <w:right w:val="none" w:sz="0" w:space="0" w:color="auto"/>
              </w:divBdr>
            </w:div>
            <w:div w:id="17874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501">
      <w:bodyDiv w:val="1"/>
      <w:marLeft w:val="0"/>
      <w:marRight w:val="0"/>
      <w:marTop w:val="0"/>
      <w:marBottom w:val="0"/>
      <w:divBdr>
        <w:top w:val="none" w:sz="0" w:space="0" w:color="auto"/>
        <w:left w:val="none" w:sz="0" w:space="0" w:color="auto"/>
        <w:bottom w:val="none" w:sz="0" w:space="0" w:color="auto"/>
        <w:right w:val="none" w:sz="0" w:space="0" w:color="auto"/>
      </w:divBdr>
      <w:divsChild>
        <w:div w:id="1666201353">
          <w:marLeft w:val="0"/>
          <w:marRight w:val="0"/>
          <w:marTop w:val="0"/>
          <w:marBottom w:val="0"/>
          <w:divBdr>
            <w:top w:val="none" w:sz="0" w:space="0" w:color="auto"/>
            <w:left w:val="none" w:sz="0" w:space="0" w:color="auto"/>
            <w:bottom w:val="none" w:sz="0" w:space="0" w:color="auto"/>
            <w:right w:val="none" w:sz="0" w:space="0" w:color="auto"/>
          </w:divBdr>
          <w:divsChild>
            <w:div w:id="1846700371">
              <w:marLeft w:val="0"/>
              <w:marRight w:val="0"/>
              <w:marTop w:val="0"/>
              <w:marBottom w:val="240"/>
              <w:divBdr>
                <w:top w:val="none" w:sz="0" w:space="0" w:color="auto"/>
                <w:left w:val="none" w:sz="0" w:space="0" w:color="auto"/>
                <w:bottom w:val="none" w:sz="0" w:space="0" w:color="auto"/>
                <w:right w:val="none" w:sz="0" w:space="0" w:color="auto"/>
              </w:divBdr>
            </w:div>
            <w:div w:id="775178879">
              <w:marLeft w:val="0"/>
              <w:marRight w:val="0"/>
              <w:marTop w:val="0"/>
              <w:marBottom w:val="240"/>
              <w:divBdr>
                <w:top w:val="none" w:sz="0" w:space="0" w:color="auto"/>
                <w:left w:val="none" w:sz="0" w:space="0" w:color="auto"/>
                <w:bottom w:val="none" w:sz="0" w:space="0" w:color="auto"/>
                <w:right w:val="none" w:sz="0" w:space="0" w:color="auto"/>
              </w:divBdr>
            </w:div>
            <w:div w:id="2059358542">
              <w:marLeft w:val="0"/>
              <w:marRight w:val="0"/>
              <w:marTop w:val="0"/>
              <w:marBottom w:val="240"/>
              <w:divBdr>
                <w:top w:val="none" w:sz="0" w:space="0" w:color="auto"/>
                <w:left w:val="none" w:sz="0" w:space="0" w:color="auto"/>
                <w:bottom w:val="none" w:sz="0" w:space="0" w:color="auto"/>
                <w:right w:val="none" w:sz="0" w:space="0" w:color="auto"/>
              </w:divBdr>
            </w:div>
            <w:div w:id="1171212224">
              <w:marLeft w:val="0"/>
              <w:marRight w:val="0"/>
              <w:marTop w:val="0"/>
              <w:marBottom w:val="240"/>
              <w:divBdr>
                <w:top w:val="none" w:sz="0" w:space="0" w:color="auto"/>
                <w:left w:val="none" w:sz="0" w:space="0" w:color="auto"/>
                <w:bottom w:val="none" w:sz="0" w:space="0" w:color="auto"/>
                <w:right w:val="none" w:sz="0" w:space="0" w:color="auto"/>
              </w:divBdr>
            </w:div>
            <w:div w:id="786706501">
              <w:marLeft w:val="0"/>
              <w:marRight w:val="0"/>
              <w:marTop w:val="0"/>
              <w:marBottom w:val="240"/>
              <w:divBdr>
                <w:top w:val="none" w:sz="0" w:space="0" w:color="auto"/>
                <w:left w:val="none" w:sz="0" w:space="0" w:color="auto"/>
                <w:bottom w:val="none" w:sz="0" w:space="0" w:color="auto"/>
                <w:right w:val="none" w:sz="0" w:space="0" w:color="auto"/>
              </w:divBdr>
            </w:div>
            <w:div w:id="1481000313">
              <w:marLeft w:val="0"/>
              <w:marRight w:val="0"/>
              <w:marTop w:val="0"/>
              <w:marBottom w:val="240"/>
              <w:divBdr>
                <w:top w:val="none" w:sz="0" w:space="0" w:color="auto"/>
                <w:left w:val="none" w:sz="0" w:space="0" w:color="auto"/>
                <w:bottom w:val="none" w:sz="0" w:space="0" w:color="auto"/>
                <w:right w:val="none" w:sz="0" w:space="0" w:color="auto"/>
              </w:divBdr>
            </w:div>
            <w:div w:id="1461149965">
              <w:marLeft w:val="0"/>
              <w:marRight w:val="0"/>
              <w:marTop w:val="0"/>
              <w:marBottom w:val="240"/>
              <w:divBdr>
                <w:top w:val="none" w:sz="0" w:space="0" w:color="auto"/>
                <w:left w:val="none" w:sz="0" w:space="0" w:color="auto"/>
                <w:bottom w:val="none" w:sz="0" w:space="0" w:color="auto"/>
                <w:right w:val="none" w:sz="0" w:space="0" w:color="auto"/>
              </w:divBdr>
            </w:div>
            <w:div w:id="1495951529">
              <w:marLeft w:val="0"/>
              <w:marRight w:val="0"/>
              <w:marTop w:val="0"/>
              <w:marBottom w:val="240"/>
              <w:divBdr>
                <w:top w:val="none" w:sz="0" w:space="0" w:color="auto"/>
                <w:left w:val="none" w:sz="0" w:space="0" w:color="auto"/>
                <w:bottom w:val="none" w:sz="0" w:space="0" w:color="auto"/>
                <w:right w:val="none" w:sz="0" w:space="0" w:color="auto"/>
              </w:divBdr>
            </w:div>
            <w:div w:id="917062403">
              <w:marLeft w:val="0"/>
              <w:marRight w:val="0"/>
              <w:marTop w:val="0"/>
              <w:marBottom w:val="240"/>
              <w:divBdr>
                <w:top w:val="none" w:sz="0" w:space="0" w:color="auto"/>
                <w:left w:val="none" w:sz="0" w:space="0" w:color="auto"/>
                <w:bottom w:val="none" w:sz="0" w:space="0" w:color="auto"/>
                <w:right w:val="none" w:sz="0" w:space="0" w:color="auto"/>
              </w:divBdr>
            </w:div>
            <w:div w:id="1682706414">
              <w:marLeft w:val="0"/>
              <w:marRight w:val="0"/>
              <w:marTop w:val="0"/>
              <w:marBottom w:val="240"/>
              <w:divBdr>
                <w:top w:val="none" w:sz="0" w:space="0" w:color="auto"/>
                <w:left w:val="none" w:sz="0" w:space="0" w:color="auto"/>
                <w:bottom w:val="none" w:sz="0" w:space="0" w:color="auto"/>
                <w:right w:val="none" w:sz="0" w:space="0" w:color="auto"/>
              </w:divBdr>
            </w:div>
            <w:div w:id="414789630">
              <w:marLeft w:val="0"/>
              <w:marRight w:val="0"/>
              <w:marTop w:val="0"/>
              <w:marBottom w:val="240"/>
              <w:divBdr>
                <w:top w:val="none" w:sz="0" w:space="0" w:color="auto"/>
                <w:left w:val="none" w:sz="0" w:space="0" w:color="auto"/>
                <w:bottom w:val="none" w:sz="0" w:space="0" w:color="auto"/>
                <w:right w:val="none" w:sz="0" w:space="0" w:color="auto"/>
              </w:divBdr>
            </w:div>
            <w:div w:id="662707997">
              <w:marLeft w:val="0"/>
              <w:marRight w:val="0"/>
              <w:marTop w:val="0"/>
              <w:marBottom w:val="240"/>
              <w:divBdr>
                <w:top w:val="none" w:sz="0" w:space="0" w:color="auto"/>
                <w:left w:val="none" w:sz="0" w:space="0" w:color="auto"/>
                <w:bottom w:val="none" w:sz="0" w:space="0" w:color="auto"/>
                <w:right w:val="none" w:sz="0" w:space="0" w:color="auto"/>
              </w:divBdr>
            </w:div>
            <w:div w:id="715357516">
              <w:marLeft w:val="0"/>
              <w:marRight w:val="0"/>
              <w:marTop w:val="0"/>
              <w:marBottom w:val="240"/>
              <w:divBdr>
                <w:top w:val="none" w:sz="0" w:space="0" w:color="auto"/>
                <w:left w:val="none" w:sz="0" w:space="0" w:color="auto"/>
                <w:bottom w:val="none" w:sz="0" w:space="0" w:color="auto"/>
                <w:right w:val="none" w:sz="0" w:space="0" w:color="auto"/>
              </w:divBdr>
            </w:div>
            <w:div w:id="162136649">
              <w:marLeft w:val="0"/>
              <w:marRight w:val="0"/>
              <w:marTop w:val="0"/>
              <w:marBottom w:val="240"/>
              <w:divBdr>
                <w:top w:val="none" w:sz="0" w:space="0" w:color="auto"/>
                <w:left w:val="none" w:sz="0" w:space="0" w:color="auto"/>
                <w:bottom w:val="none" w:sz="0" w:space="0" w:color="auto"/>
                <w:right w:val="none" w:sz="0" w:space="0" w:color="auto"/>
              </w:divBdr>
            </w:div>
            <w:div w:id="847253168">
              <w:marLeft w:val="0"/>
              <w:marRight w:val="0"/>
              <w:marTop w:val="0"/>
              <w:marBottom w:val="240"/>
              <w:divBdr>
                <w:top w:val="none" w:sz="0" w:space="0" w:color="auto"/>
                <w:left w:val="none" w:sz="0" w:space="0" w:color="auto"/>
                <w:bottom w:val="none" w:sz="0" w:space="0" w:color="auto"/>
                <w:right w:val="none" w:sz="0" w:space="0" w:color="auto"/>
              </w:divBdr>
            </w:div>
            <w:div w:id="1998798840">
              <w:marLeft w:val="0"/>
              <w:marRight w:val="0"/>
              <w:marTop w:val="0"/>
              <w:marBottom w:val="240"/>
              <w:divBdr>
                <w:top w:val="none" w:sz="0" w:space="0" w:color="auto"/>
                <w:left w:val="none" w:sz="0" w:space="0" w:color="auto"/>
                <w:bottom w:val="none" w:sz="0" w:space="0" w:color="auto"/>
                <w:right w:val="none" w:sz="0" w:space="0" w:color="auto"/>
              </w:divBdr>
            </w:div>
            <w:div w:id="870460996">
              <w:marLeft w:val="0"/>
              <w:marRight w:val="0"/>
              <w:marTop w:val="0"/>
              <w:marBottom w:val="240"/>
              <w:divBdr>
                <w:top w:val="none" w:sz="0" w:space="0" w:color="auto"/>
                <w:left w:val="none" w:sz="0" w:space="0" w:color="auto"/>
                <w:bottom w:val="none" w:sz="0" w:space="0" w:color="auto"/>
                <w:right w:val="none" w:sz="0" w:space="0" w:color="auto"/>
              </w:divBdr>
            </w:div>
            <w:div w:id="1805078294">
              <w:marLeft w:val="0"/>
              <w:marRight w:val="0"/>
              <w:marTop w:val="0"/>
              <w:marBottom w:val="240"/>
              <w:divBdr>
                <w:top w:val="none" w:sz="0" w:space="0" w:color="auto"/>
                <w:left w:val="none" w:sz="0" w:space="0" w:color="auto"/>
                <w:bottom w:val="none" w:sz="0" w:space="0" w:color="auto"/>
                <w:right w:val="none" w:sz="0" w:space="0" w:color="auto"/>
              </w:divBdr>
            </w:div>
            <w:div w:id="316349352">
              <w:marLeft w:val="0"/>
              <w:marRight w:val="0"/>
              <w:marTop w:val="0"/>
              <w:marBottom w:val="240"/>
              <w:divBdr>
                <w:top w:val="none" w:sz="0" w:space="0" w:color="auto"/>
                <w:left w:val="none" w:sz="0" w:space="0" w:color="auto"/>
                <w:bottom w:val="none" w:sz="0" w:space="0" w:color="auto"/>
                <w:right w:val="none" w:sz="0" w:space="0" w:color="auto"/>
              </w:divBdr>
            </w:div>
            <w:div w:id="244070077">
              <w:marLeft w:val="0"/>
              <w:marRight w:val="0"/>
              <w:marTop w:val="0"/>
              <w:marBottom w:val="240"/>
              <w:divBdr>
                <w:top w:val="none" w:sz="0" w:space="0" w:color="auto"/>
                <w:left w:val="none" w:sz="0" w:space="0" w:color="auto"/>
                <w:bottom w:val="none" w:sz="0" w:space="0" w:color="auto"/>
                <w:right w:val="none" w:sz="0" w:space="0" w:color="auto"/>
              </w:divBdr>
            </w:div>
            <w:div w:id="309402822">
              <w:marLeft w:val="0"/>
              <w:marRight w:val="0"/>
              <w:marTop w:val="0"/>
              <w:marBottom w:val="240"/>
              <w:divBdr>
                <w:top w:val="none" w:sz="0" w:space="0" w:color="auto"/>
                <w:left w:val="none" w:sz="0" w:space="0" w:color="auto"/>
                <w:bottom w:val="none" w:sz="0" w:space="0" w:color="auto"/>
                <w:right w:val="none" w:sz="0" w:space="0" w:color="auto"/>
              </w:divBdr>
            </w:div>
            <w:div w:id="1821384162">
              <w:marLeft w:val="0"/>
              <w:marRight w:val="0"/>
              <w:marTop w:val="0"/>
              <w:marBottom w:val="240"/>
              <w:divBdr>
                <w:top w:val="none" w:sz="0" w:space="0" w:color="auto"/>
                <w:left w:val="none" w:sz="0" w:space="0" w:color="auto"/>
                <w:bottom w:val="none" w:sz="0" w:space="0" w:color="auto"/>
                <w:right w:val="none" w:sz="0" w:space="0" w:color="auto"/>
              </w:divBdr>
            </w:div>
            <w:div w:id="1797600385">
              <w:marLeft w:val="0"/>
              <w:marRight w:val="0"/>
              <w:marTop w:val="0"/>
              <w:marBottom w:val="240"/>
              <w:divBdr>
                <w:top w:val="none" w:sz="0" w:space="0" w:color="auto"/>
                <w:left w:val="none" w:sz="0" w:space="0" w:color="auto"/>
                <w:bottom w:val="none" w:sz="0" w:space="0" w:color="auto"/>
                <w:right w:val="none" w:sz="0" w:space="0" w:color="auto"/>
              </w:divBdr>
            </w:div>
            <w:div w:id="1156989390">
              <w:marLeft w:val="0"/>
              <w:marRight w:val="0"/>
              <w:marTop w:val="0"/>
              <w:marBottom w:val="240"/>
              <w:divBdr>
                <w:top w:val="none" w:sz="0" w:space="0" w:color="auto"/>
                <w:left w:val="none" w:sz="0" w:space="0" w:color="auto"/>
                <w:bottom w:val="none" w:sz="0" w:space="0" w:color="auto"/>
                <w:right w:val="none" w:sz="0" w:space="0" w:color="auto"/>
              </w:divBdr>
            </w:div>
            <w:div w:id="551768396">
              <w:marLeft w:val="0"/>
              <w:marRight w:val="0"/>
              <w:marTop w:val="0"/>
              <w:marBottom w:val="240"/>
              <w:divBdr>
                <w:top w:val="none" w:sz="0" w:space="0" w:color="auto"/>
                <w:left w:val="none" w:sz="0" w:space="0" w:color="auto"/>
                <w:bottom w:val="none" w:sz="0" w:space="0" w:color="auto"/>
                <w:right w:val="none" w:sz="0" w:space="0" w:color="auto"/>
              </w:divBdr>
            </w:div>
            <w:div w:id="2137486632">
              <w:marLeft w:val="0"/>
              <w:marRight w:val="0"/>
              <w:marTop w:val="0"/>
              <w:marBottom w:val="240"/>
              <w:divBdr>
                <w:top w:val="none" w:sz="0" w:space="0" w:color="auto"/>
                <w:left w:val="none" w:sz="0" w:space="0" w:color="auto"/>
                <w:bottom w:val="none" w:sz="0" w:space="0" w:color="auto"/>
                <w:right w:val="none" w:sz="0" w:space="0" w:color="auto"/>
              </w:divBdr>
            </w:div>
            <w:div w:id="579364446">
              <w:marLeft w:val="0"/>
              <w:marRight w:val="0"/>
              <w:marTop w:val="0"/>
              <w:marBottom w:val="240"/>
              <w:divBdr>
                <w:top w:val="none" w:sz="0" w:space="0" w:color="auto"/>
                <w:left w:val="none" w:sz="0" w:space="0" w:color="auto"/>
                <w:bottom w:val="none" w:sz="0" w:space="0" w:color="auto"/>
                <w:right w:val="none" w:sz="0" w:space="0" w:color="auto"/>
              </w:divBdr>
            </w:div>
            <w:div w:id="1058280920">
              <w:marLeft w:val="0"/>
              <w:marRight w:val="0"/>
              <w:marTop w:val="0"/>
              <w:marBottom w:val="240"/>
              <w:divBdr>
                <w:top w:val="none" w:sz="0" w:space="0" w:color="auto"/>
                <w:left w:val="none" w:sz="0" w:space="0" w:color="auto"/>
                <w:bottom w:val="none" w:sz="0" w:space="0" w:color="auto"/>
                <w:right w:val="none" w:sz="0" w:space="0" w:color="auto"/>
              </w:divBdr>
            </w:div>
            <w:div w:id="213392258">
              <w:marLeft w:val="0"/>
              <w:marRight w:val="0"/>
              <w:marTop w:val="0"/>
              <w:marBottom w:val="240"/>
              <w:divBdr>
                <w:top w:val="none" w:sz="0" w:space="0" w:color="auto"/>
                <w:left w:val="none" w:sz="0" w:space="0" w:color="auto"/>
                <w:bottom w:val="none" w:sz="0" w:space="0" w:color="auto"/>
                <w:right w:val="none" w:sz="0" w:space="0" w:color="auto"/>
              </w:divBdr>
            </w:div>
            <w:div w:id="1787192844">
              <w:marLeft w:val="0"/>
              <w:marRight w:val="0"/>
              <w:marTop w:val="0"/>
              <w:marBottom w:val="240"/>
              <w:divBdr>
                <w:top w:val="none" w:sz="0" w:space="0" w:color="auto"/>
                <w:left w:val="none" w:sz="0" w:space="0" w:color="auto"/>
                <w:bottom w:val="none" w:sz="0" w:space="0" w:color="auto"/>
                <w:right w:val="none" w:sz="0" w:space="0" w:color="auto"/>
              </w:divBdr>
            </w:div>
            <w:div w:id="61955422">
              <w:marLeft w:val="0"/>
              <w:marRight w:val="0"/>
              <w:marTop w:val="0"/>
              <w:marBottom w:val="240"/>
              <w:divBdr>
                <w:top w:val="none" w:sz="0" w:space="0" w:color="auto"/>
                <w:left w:val="none" w:sz="0" w:space="0" w:color="auto"/>
                <w:bottom w:val="none" w:sz="0" w:space="0" w:color="auto"/>
                <w:right w:val="none" w:sz="0" w:space="0" w:color="auto"/>
              </w:divBdr>
            </w:div>
            <w:div w:id="278227042">
              <w:marLeft w:val="0"/>
              <w:marRight w:val="0"/>
              <w:marTop w:val="0"/>
              <w:marBottom w:val="240"/>
              <w:divBdr>
                <w:top w:val="none" w:sz="0" w:space="0" w:color="auto"/>
                <w:left w:val="none" w:sz="0" w:space="0" w:color="auto"/>
                <w:bottom w:val="none" w:sz="0" w:space="0" w:color="auto"/>
                <w:right w:val="none" w:sz="0" w:space="0" w:color="auto"/>
              </w:divBdr>
            </w:div>
            <w:div w:id="590239294">
              <w:marLeft w:val="0"/>
              <w:marRight w:val="0"/>
              <w:marTop w:val="0"/>
              <w:marBottom w:val="240"/>
              <w:divBdr>
                <w:top w:val="none" w:sz="0" w:space="0" w:color="auto"/>
                <w:left w:val="none" w:sz="0" w:space="0" w:color="auto"/>
                <w:bottom w:val="none" w:sz="0" w:space="0" w:color="auto"/>
                <w:right w:val="none" w:sz="0" w:space="0" w:color="auto"/>
              </w:divBdr>
            </w:div>
            <w:div w:id="523055138">
              <w:marLeft w:val="0"/>
              <w:marRight w:val="0"/>
              <w:marTop w:val="0"/>
              <w:marBottom w:val="240"/>
              <w:divBdr>
                <w:top w:val="none" w:sz="0" w:space="0" w:color="auto"/>
                <w:left w:val="none" w:sz="0" w:space="0" w:color="auto"/>
                <w:bottom w:val="none" w:sz="0" w:space="0" w:color="auto"/>
                <w:right w:val="none" w:sz="0" w:space="0" w:color="auto"/>
              </w:divBdr>
            </w:div>
            <w:div w:id="800341435">
              <w:marLeft w:val="0"/>
              <w:marRight w:val="0"/>
              <w:marTop w:val="0"/>
              <w:marBottom w:val="240"/>
              <w:divBdr>
                <w:top w:val="none" w:sz="0" w:space="0" w:color="auto"/>
                <w:left w:val="none" w:sz="0" w:space="0" w:color="auto"/>
                <w:bottom w:val="none" w:sz="0" w:space="0" w:color="auto"/>
                <w:right w:val="none" w:sz="0" w:space="0" w:color="auto"/>
              </w:divBdr>
            </w:div>
            <w:div w:id="1450859452">
              <w:marLeft w:val="0"/>
              <w:marRight w:val="0"/>
              <w:marTop w:val="0"/>
              <w:marBottom w:val="240"/>
              <w:divBdr>
                <w:top w:val="none" w:sz="0" w:space="0" w:color="auto"/>
                <w:left w:val="none" w:sz="0" w:space="0" w:color="auto"/>
                <w:bottom w:val="none" w:sz="0" w:space="0" w:color="auto"/>
                <w:right w:val="none" w:sz="0" w:space="0" w:color="auto"/>
              </w:divBdr>
            </w:div>
            <w:div w:id="1370765837">
              <w:marLeft w:val="0"/>
              <w:marRight w:val="0"/>
              <w:marTop w:val="0"/>
              <w:marBottom w:val="240"/>
              <w:divBdr>
                <w:top w:val="none" w:sz="0" w:space="0" w:color="auto"/>
                <w:left w:val="none" w:sz="0" w:space="0" w:color="auto"/>
                <w:bottom w:val="none" w:sz="0" w:space="0" w:color="auto"/>
                <w:right w:val="none" w:sz="0" w:space="0" w:color="auto"/>
              </w:divBdr>
            </w:div>
            <w:div w:id="3074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6589">
      <w:bodyDiv w:val="1"/>
      <w:marLeft w:val="0"/>
      <w:marRight w:val="0"/>
      <w:marTop w:val="0"/>
      <w:marBottom w:val="0"/>
      <w:divBdr>
        <w:top w:val="none" w:sz="0" w:space="0" w:color="auto"/>
        <w:left w:val="none" w:sz="0" w:space="0" w:color="auto"/>
        <w:bottom w:val="none" w:sz="0" w:space="0" w:color="auto"/>
        <w:right w:val="none" w:sz="0" w:space="0" w:color="auto"/>
      </w:divBdr>
      <w:divsChild>
        <w:div w:id="1063797237">
          <w:marLeft w:val="0"/>
          <w:marRight w:val="0"/>
          <w:marTop w:val="0"/>
          <w:marBottom w:val="0"/>
          <w:divBdr>
            <w:top w:val="none" w:sz="0" w:space="0" w:color="auto"/>
            <w:left w:val="none" w:sz="0" w:space="0" w:color="auto"/>
            <w:bottom w:val="none" w:sz="0" w:space="0" w:color="auto"/>
            <w:right w:val="none" w:sz="0" w:space="0" w:color="auto"/>
          </w:divBdr>
        </w:div>
      </w:divsChild>
    </w:div>
    <w:div w:id="19015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92E3F-D2B8-440A-BD10-792207DD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TSCHERER</dc:creator>
  <cp:lastModifiedBy>TLScherer</cp:lastModifiedBy>
  <cp:revision>2</cp:revision>
  <dcterms:created xsi:type="dcterms:W3CDTF">2015-05-07T01:41:00Z</dcterms:created>
  <dcterms:modified xsi:type="dcterms:W3CDTF">2015-05-07T01:41:00Z</dcterms:modified>
</cp:coreProperties>
</file>